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AB1FE" w14:textId="77777777" w:rsidR="00891451" w:rsidRDefault="00891451"/>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0"/>
        <w:gridCol w:w="3580"/>
        <w:gridCol w:w="2740"/>
      </w:tblGrid>
      <w:tr w:rsidR="00891451" w14:paraId="4344C9FA" w14:textId="77777777">
        <w:trPr>
          <w:trHeight w:val="1871"/>
        </w:trPr>
        <w:tc>
          <w:tcPr>
            <w:tcW w:w="2980" w:type="dxa"/>
          </w:tcPr>
          <w:p w14:paraId="49FB536F" w14:textId="77777777" w:rsidR="00891451" w:rsidRDefault="00891451">
            <w:pPr>
              <w:rPr>
                <w:sz w:val="20"/>
              </w:rPr>
            </w:pPr>
            <w:r>
              <w:rPr>
                <w:sz w:val="20"/>
              </w:rPr>
              <w:t xml:space="preserve">Mail to: </w:t>
            </w:r>
            <w:r w:rsidR="00C34DC3">
              <w:rPr>
                <w:sz w:val="20"/>
              </w:rPr>
              <w:t>Dr. Charles Lyons</w:t>
            </w:r>
          </w:p>
          <w:p w14:paraId="49BCB452" w14:textId="77777777" w:rsidR="00C34DC3" w:rsidRDefault="00C34DC3">
            <w:pPr>
              <w:rPr>
                <w:sz w:val="20"/>
              </w:rPr>
            </w:pPr>
            <w:r>
              <w:rPr>
                <w:sz w:val="20"/>
              </w:rPr>
              <w:t xml:space="preserve">Chair, </w:t>
            </w:r>
          </w:p>
          <w:p w14:paraId="675E9650" w14:textId="77777777" w:rsidR="00891451" w:rsidRDefault="00C34DC3">
            <w:pPr>
              <w:rPr>
                <w:sz w:val="20"/>
              </w:rPr>
            </w:pPr>
            <w:r>
              <w:rPr>
                <w:sz w:val="20"/>
              </w:rPr>
              <w:t>Institutional Review Board</w:t>
            </w:r>
          </w:p>
          <w:p w14:paraId="32B963D0" w14:textId="77777777" w:rsidR="00C34DC3" w:rsidRDefault="00C34DC3">
            <w:pPr>
              <w:rPr>
                <w:sz w:val="20"/>
              </w:rPr>
            </w:pPr>
            <w:r>
              <w:rPr>
                <w:sz w:val="20"/>
              </w:rPr>
              <w:t>Department of Psychology</w:t>
            </w:r>
          </w:p>
          <w:p w14:paraId="0D36F9DB" w14:textId="77777777" w:rsidR="00C34DC3" w:rsidRDefault="00C34DC3">
            <w:pPr>
              <w:rPr>
                <w:sz w:val="20"/>
              </w:rPr>
            </w:pPr>
            <w:r>
              <w:rPr>
                <w:sz w:val="20"/>
              </w:rPr>
              <w:t>BH 151</w:t>
            </w:r>
          </w:p>
          <w:p w14:paraId="111C117D" w14:textId="77777777" w:rsidR="00C34DC3" w:rsidRDefault="00C34DC3">
            <w:pPr>
              <w:rPr>
                <w:sz w:val="20"/>
              </w:rPr>
            </w:pPr>
            <w:r>
              <w:rPr>
                <w:sz w:val="20"/>
              </w:rPr>
              <w:t>Phone: 541-962-3660</w:t>
            </w:r>
          </w:p>
        </w:tc>
        <w:tc>
          <w:tcPr>
            <w:tcW w:w="3580" w:type="dxa"/>
          </w:tcPr>
          <w:p w14:paraId="7CD7B476" w14:textId="77777777" w:rsidR="00891451" w:rsidRDefault="00891451">
            <w:pPr>
              <w:rPr>
                <w:sz w:val="20"/>
              </w:rPr>
            </w:pPr>
            <w:r>
              <w:rPr>
                <w:sz w:val="20"/>
              </w:rPr>
              <w:t xml:space="preserve">EASTERN </w:t>
            </w:r>
            <w:smartTag w:uri="urn:schemas-microsoft-com:office:smarttags" w:element="place">
              <w:smartTag w:uri="urn:schemas-microsoft-com:office:smarttags" w:element="PlaceName">
                <w:r>
                  <w:rPr>
                    <w:sz w:val="20"/>
                  </w:rPr>
                  <w:t>OREGON</w:t>
                </w:r>
              </w:smartTag>
              <w:r>
                <w:rPr>
                  <w:sz w:val="20"/>
                </w:rPr>
                <w:t xml:space="preserve"> </w:t>
              </w:r>
              <w:smartTag w:uri="urn:schemas-microsoft-com:office:smarttags" w:element="PlaceType">
                <w:r>
                  <w:rPr>
                    <w:sz w:val="20"/>
                  </w:rPr>
                  <w:t>UNIVERSITY</w:t>
                </w:r>
              </w:smartTag>
            </w:smartTag>
          </w:p>
          <w:p w14:paraId="7A32FAB7" w14:textId="77777777" w:rsidR="00891451" w:rsidRDefault="00891451">
            <w:pPr>
              <w:jc w:val="center"/>
              <w:rPr>
                <w:sz w:val="20"/>
              </w:rPr>
            </w:pPr>
          </w:p>
          <w:p w14:paraId="10C93565" w14:textId="77777777" w:rsidR="00891451" w:rsidRDefault="00891451">
            <w:pPr>
              <w:jc w:val="center"/>
              <w:rPr>
                <w:sz w:val="20"/>
              </w:rPr>
            </w:pPr>
            <w:r>
              <w:rPr>
                <w:sz w:val="20"/>
              </w:rPr>
              <w:t>HUMAN SUBJECTS RESEARCH</w:t>
            </w:r>
          </w:p>
          <w:p w14:paraId="1212215C" w14:textId="77777777" w:rsidR="00891451" w:rsidRDefault="00891451">
            <w:pPr>
              <w:jc w:val="center"/>
              <w:rPr>
                <w:sz w:val="20"/>
              </w:rPr>
            </w:pPr>
            <w:r>
              <w:rPr>
                <w:sz w:val="20"/>
              </w:rPr>
              <w:t>APPLICATION</w:t>
            </w:r>
          </w:p>
          <w:p w14:paraId="5C968CB4" w14:textId="77777777" w:rsidR="00891451" w:rsidRDefault="00891451">
            <w:pPr>
              <w:jc w:val="center"/>
              <w:rPr>
                <w:sz w:val="20"/>
              </w:rPr>
            </w:pPr>
          </w:p>
          <w:p w14:paraId="16A0BDC5" w14:textId="77777777" w:rsidR="00891451" w:rsidRDefault="00891451">
            <w:pPr>
              <w:jc w:val="center"/>
              <w:rPr>
                <w:b/>
                <w:sz w:val="16"/>
              </w:rPr>
            </w:pPr>
            <w:r>
              <w:rPr>
                <w:b/>
                <w:sz w:val="16"/>
              </w:rPr>
              <w:t>A PROJECT MAY COMMENCE  ONLY AFTER REVIEW AND APPROVAL</w:t>
            </w:r>
          </w:p>
        </w:tc>
        <w:tc>
          <w:tcPr>
            <w:tcW w:w="2740" w:type="dxa"/>
          </w:tcPr>
          <w:p w14:paraId="2F9CE304" w14:textId="77777777" w:rsidR="00891451" w:rsidRDefault="00891451">
            <w:pPr>
              <w:rPr>
                <w:sz w:val="20"/>
              </w:rPr>
            </w:pPr>
            <w:r>
              <w:rPr>
                <w:sz w:val="20"/>
              </w:rPr>
              <w:t>For ORSP use only</w:t>
            </w:r>
          </w:p>
          <w:p w14:paraId="30BDEFFD" w14:textId="77777777" w:rsidR="00891451" w:rsidRDefault="00891451">
            <w:pPr>
              <w:rPr>
                <w:sz w:val="20"/>
              </w:rPr>
            </w:pPr>
          </w:p>
          <w:p w14:paraId="01AC8718" w14:textId="77777777" w:rsidR="00891451" w:rsidRDefault="00891451">
            <w:pPr>
              <w:rPr>
                <w:sz w:val="20"/>
              </w:rPr>
            </w:pPr>
            <w:r>
              <w:rPr>
                <w:sz w:val="20"/>
              </w:rPr>
              <w:t>Protocol #____________</w:t>
            </w:r>
          </w:p>
          <w:p w14:paraId="52C75073" w14:textId="77777777" w:rsidR="00891451" w:rsidRDefault="00891451">
            <w:pPr>
              <w:rPr>
                <w:sz w:val="20"/>
              </w:rPr>
            </w:pPr>
          </w:p>
          <w:p w14:paraId="4366367A" w14:textId="77777777" w:rsidR="00891451" w:rsidRDefault="00891451">
            <w:pPr>
              <w:rPr>
                <w:sz w:val="20"/>
              </w:rPr>
            </w:pPr>
            <w:r>
              <w:rPr>
                <w:sz w:val="20"/>
              </w:rPr>
              <w:t>Approval Date_________</w:t>
            </w:r>
          </w:p>
        </w:tc>
      </w:tr>
    </w:tbl>
    <w:p w14:paraId="410545A0" w14:textId="77777777" w:rsidR="00891451" w:rsidRDefault="00891451"/>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0"/>
      </w:tblGrid>
      <w:tr w:rsidR="00891451" w14:paraId="0AB3E484" w14:textId="77777777">
        <w:trPr>
          <w:trHeight w:val="300"/>
        </w:trPr>
        <w:tc>
          <w:tcPr>
            <w:tcW w:w="9290" w:type="dxa"/>
            <w:shd w:val="clear" w:color="auto" w:fill="000000"/>
          </w:tcPr>
          <w:p w14:paraId="024CE1BF" w14:textId="77777777" w:rsidR="00891451" w:rsidRDefault="00891451">
            <w:pPr>
              <w:jc w:val="center"/>
              <w:rPr>
                <w:color w:val="FFFFFF"/>
                <w:sz w:val="20"/>
              </w:rPr>
            </w:pPr>
            <w:r>
              <w:rPr>
                <w:color w:val="FFFFFF"/>
                <w:sz w:val="20"/>
              </w:rPr>
              <w:t>FOR COMMITTEE MEETING DATES CALL ORSP</w:t>
            </w:r>
          </w:p>
          <w:p w14:paraId="5A7D0EF6" w14:textId="77777777" w:rsidR="00891451" w:rsidRDefault="00891451">
            <w:pPr>
              <w:jc w:val="center"/>
              <w:rPr>
                <w:sz w:val="16"/>
              </w:rPr>
            </w:pPr>
            <w:r>
              <w:rPr>
                <w:color w:val="FFFFFF"/>
                <w:sz w:val="16"/>
              </w:rPr>
              <w:t>(No Meetings July-August)</w:t>
            </w:r>
          </w:p>
        </w:tc>
      </w:tr>
    </w:tbl>
    <w:p w14:paraId="32524AB6" w14:textId="77777777" w:rsidR="00891451" w:rsidRDefault="00891451"/>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0"/>
      </w:tblGrid>
      <w:tr w:rsidR="00891451" w14:paraId="26A76942" w14:textId="77777777">
        <w:trPr>
          <w:trHeight w:val="860"/>
        </w:trPr>
        <w:tc>
          <w:tcPr>
            <w:tcW w:w="9320" w:type="dxa"/>
            <w:shd w:val="clear" w:color="auto" w:fill="FFFFFF"/>
          </w:tcPr>
          <w:p w14:paraId="1A08E8C8" w14:textId="77777777" w:rsidR="00891451" w:rsidRDefault="00891451">
            <w:pPr>
              <w:rPr>
                <w:sz w:val="16"/>
              </w:rPr>
            </w:pPr>
          </w:p>
          <w:p w14:paraId="62D71121" w14:textId="3E6418EA" w:rsidR="00891451" w:rsidRDefault="00891451">
            <w:pPr>
              <w:rPr>
                <w:sz w:val="16"/>
              </w:rPr>
            </w:pPr>
            <w:r>
              <w:rPr>
                <w:sz w:val="16"/>
              </w:rPr>
              <w:t>Researcher’s Name</w:t>
            </w:r>
            <w:r w:rsidR="00890C6C">
              <w:t xml:space="preserve"> </w:t>
            </w:r>
            <w:del w:id="0" w:author="Luke Yeaton" w:date="2015-04-06T22:08:00Z">
              <w:r w:rsidDel="00C81325">
                <w:delText>_</w:delText>
              </w:r>
            </w:del>
            <w:ins w:id="1" w:author="Luke Yeaton" w:date="2015-04-06T22:08:00Z">
              <w:r w:rsidR="00C81325">
                <w:t xml:space="preserve"> </w:t>
              </w:r>
            </w:ins>
            <w:r w:rsidR="00890C6C">
              <w:rPr>
                <w:sz w:val="16"/>
                <w:szCs w:val="16"/>
              </w:rPr>
              <w:t>Kristian T. Brown &amp; Matthew J. Schmidt</w:t>
            </w:r>
            <w:del w:id="2" w:author="Luke Yeaton" w:date="2015-04-06T22:08:00Z">
              <w:r w:rsidR="00890C6C" w:rsidDel="00C81325">
                <w:delText>_</w:delText>
              </w:r>
              <w:r w:rsidDel="00C81325">
                <w:delText xml:space="preserve">__ </w:delText>
              </w:r>
            </w:del>
            <w:ins w:id="3" w:author="Luke Yeaton" w:date="2015-04-06T22:08:00Z">
              <w:r w:rsidR="00C81325">
                <w:t xml:space="preserve">  </w:t>
              </w:r>
            </w:ins>
            <w:r>
              <w:rPr>
                <w:sz w:val="16"/>
              </w:rPr>
              <w:t>D</w:t>
            </w:r>
            <w:r w:rsidR="00890C6C">
              <w:rPr>
                <w:sz w:val="16"/>
              </w:rPr>
              <w:t xml:space="preserve">epartment </w:t>
            </w:r>
            <w:del w:id="4" w:author="Luke Yeaton" w:date="2015-04-06T22:07:00Z">
              <w:r w:rsidR="00890C6C" w:rsidDel="00C81325">
                <w:rPr>
                  <w:sz w:val="16"/>
                </w:rPr>
                <w:delText>_______</w:delText>
              </w:r>
            </w:del>
            <w:ins w:id="5" w:author="Luke Yeaton" w:date="2015-04-06T22:07:00Z">
              <w:r w:rsidR="00C81325">
                <w:rPr>
                  <w:sz w:val="16"/>
                </w:rPr>
                <w:t xml:space="preserve"> </w:t>
              </w:r>
            </w:ins>
            <w:r w:rsidR="00890C6C">
              <w:rPr>
                <w:sz w:val="16"/>
              </w:rPr>
              <w:t>Psychology</w:t>
            </w:r>
            <w:del w:id="6" w:author="Luke Yeaton" w:date="2015-04-06T22:07:00Z">
              <w:r w:rsidDel="00C81325">
                <w:rPr>
                  <w:sz w:val="16"/>
                </w:rPr>
                <w:delText>________</w:delText>
              </w:r>
            </w:del>
          </w:p>
          <w:p w14:paraId="6FB8FBF9" w14:textId="6144E31C" w:rsidR="00891451" w:rsidRDefault="00891451">
            <w:pPr>
              <w:rPr>
                <w:sz w:val="16"/>
              </w:rPr>
            </w:pPr>
            <w:r>
              <w:rPr>
                <w:sz w:val="16"/>
              </w:rPr>
              <w:t>Phone</w:t>
            </w:r>
            <w:del w:id="7" w:author="Luke Yeaton" w:date="2015-04-06T22:08:00Z">
              <w:r w:rsidDel="00C81325">
                <w:rPr>
                  <w:sz w:val="16"/>
                </w:rPr>
                <w:delText xml:space="preserve"> __</w:delText>
              </w:r>
              <w:r w:rsidR="00890C6C" w:rsidDel="00C81325">
                <w:rPr>
                  <w:sz w:val="16"/>
                </w:rPr>
                <w:delText>(</w:delText>
              </w:r>
            </w:del>
            <w:ins w:id="8" w:author="Luke Yeaton" w:date="2015-04-06T22:08:00Z">
              <w:r w:rsidR="00C81325">
                <w:rPr>
                  <w:sz w:val="16"/>
                </w:rPr>
                <w:t xml:space="preserve"> </w:t>
              </w:r>
            </w:ins>
            <w:r w:rsidR="00890C6C">
              <w:rPr>
                <w:sz w:val="16"/>
              </w:rPr>
              <w:t>509) 529-3238</w:t>
            </w:r>
            <w:del w:id="9" w:author="Luke Yeaton" w:date="2015-04-06T22:08:00Z">
              <w:r w:rsidR="0060384E" w:rsidDel="00C81325">
                <w:rPr>
                  <w:sz w:val="16"/>
                </w:rPr>
                <w:delText>_____</w:delText>
              </w:r>
              <w:r w:rsidDel="00C81325">
                <w:rPr>
                  <w:sz w:val="16"/>
                </w:rPr>
                <w:delText xml:space="preserve">______     </w:delText>
              </w:r>
            </w:del>
            <w:ins w:id="10" w:author="Luke Yeaton" w:date="2015-04-06T22:08:00Z">
              <w:r w:rsidR="00C81325">
                <w:rPr>
                  <w:sz w:val="16"/>
                </w:rPr>
                <w:t xml:space="preserve">      </w:t>
              </w:r>
            </w:ins>
            <w:r>
              <w:rPr>
                <w:sz w:val="16"/>
              </w:rPr>
              <w:t xml:space="preserve">email </w:t>
            </w:r>
            <w:r w:rsidR="00850BFF">
              <w:rPr>
                <w:sz w:val="16"/>
              </w:rPr>
              <w:t xml:space="preserve"> </w:t>
            </w:r>
            <w:del w:id="11" w:author="Luke Yeaton" w:date="2015-04-06T22:08:00Z">
              <w:r w:rsidR="00850BFF" w:rsidDel="00C81325">
                <w:rPr>
                  <w:sz w:val="16"/>
                </w:rPr>
                <w:delText>_</w:delText>
              </w:r>
            </w:del>
            <w:ins w:id="12" w:author="Luke Yeaton" w:date="2015-04-06T22:08:00Z">
              <w:r w:rsidR="00C81325">
                <w:rPr>
                  <w:sz w:val="16"/>
                </w:rPr>
                <w:t xml:space="preserve"> </w:t>
              </w:r>
            </w:ins>
            <w:del w:id="13" w:author="Luke Yeaton" w:date="2015-04-02T21:22:00Z">
              <w:r w:rsidR="00850BFF" w:rsidDel="00743073">
                <w:rPr>
                  <w:sz w:val="16"/>
                </w:rPr>
                <w:delText>schmid6@eou.edu</w:delText>
              </w:r>
            </w:del>
            <w:r w:rsidR="00850BFF">
              <w:rPr>
                <w:sz w:val="16"/>
              </w:rPr>
              <w:t xml:space="preserve"> </w:t>
            </w:r>
            <w:ins w:id="14" w:author="Luke Yeaton" w:date="2015-04-02T21:22:00Z">
              <w:r w:rsidR="00743073" w:rsidRPr="006335CC">
                <w:rPr>
                  <w:sz w:val="16"/>
                  <w:szCs w:val="16"/>
                </w:rPr>
                <w:t>brownkt@eou.edu</w:t>
              </w:r>
              <w:r w:rsidR="00743073">
                <w:rPr>
                  <w:sz w:val="16"/>
                </w:rPr>
                <w:t xml:space="preserve"> </w:t>
              </w:r>
            </w:ins>
            <w:r w:rsidR="00850BFF">
              <w:rPr>
                <w:sz w:val="16"/>
              </w:rPr>
              <w:t xml:space="preserve">&amp; </w:t>
            </w:r>
            <w:del w:id="15" w:author="Luke Yeaton" w:date="2015-04-02T21:22:00Z">
              <w:r w:rsidR="00850BFF" w:rsidRPr="006335CC" w:rsidDel="00743073">
                <w:rPr>
                  <w:sz w:val="16"/>
                  <w:szCs w:val="16"/>
                </w:rPr>
                <w:delText>brownkt@eou.edu</w:delText>
              </w:r>
            </w:del>
            <w:ins w:id="16" w:author="Luke Yeaton" w:date="2015-04-02T21:22:00Z">
              <w:r w:rsidR="00743073">
                <w:rPr>
                  <w:sz w:val="16"/>
                </w:rPr>
                <w:t>schmid6@eou.edu</w:t>
              </w:r>
            </w:ins>
            <w:ins w:id="17" w:author="Luke Yeaton" w:date="2015-04-06T22:08:00Z">
              <w:r w:rsidR="00C81325">
                <w:rPr>
                  <w:sz w:val="16"/>
                </w:rPr>
                <w:t xml:space="preserve"> </w:t>
              </w:r>
            </w:ins>
            <w:del w:id="18" w:author="Luke Yeaton" w:date="2015-04-06T22:08:00Z">
              <w:r w:rsidR="006335CC" w:rsidDel="00C81325">
                <w:rPr>
                  <w:sz w:val="16"/>
                  <w:szCs w:val="16"/>
                </w:rPr>
                <w:delText>_</w:delText>
              </w:r>
            </w:del>
            <w:r w:rsidR="00850BFF">
              <w:rPr>
                <w:sz w:val="16"/>
              </w:rPr>
              <w:t xml:space="preserve">   FAX </w:t>
            </w:r>
            <w:del w:id="19" w:author="Luke Yeaton" w:date="2015-04-06T22:08:00Z">
              <w:r w:rsidR="00850BFF" w:rsidDel="00C81325">
                <w:rPr>
                  <w:sz w:val="16"/>
                </w:rPr>
                <w:delText>____</w:delText>
              </w:r>
              <w:r w:rsidDel="00C81325">
                <w:rPr>
                  <w:sz w:val="16"/>
                </w:rPr>
                <w:delText>__</w:delText>
              </w:r>
            </w:del>
            <w:ins w:id="20" w:author="Luke Yeaton" w:date="2015-04-06T22:08:00Z">
              <w:r w:rsidR="00C81325">
                <w:rPr>
                  <w:sz w:val="16"/>
                </w:rPr>
                <w:t xml:space="preserve"> </w:t>
              </w:r>
            </w:ins>
            <w:proofErr w:type="spellStart"/>
            <w:r w:rsidR="00890C6C">
              <w:rPr>
                <w:sz w:val="16"/>
              </w:rPr>
              <w:t>na</w:t>
            </w:r>
            <w:proofErr w:type="spellEnd"/>
            <w:del w:id="21" w:author="Luke Yeaton" w:date="2015-04-06T22:08:00Z">
              <w:r w:rsidR="00850BFF" w:rsidDel="00C81325">
                <w:rPr>
                  <w:sz w:val="16"/>
                </w:rPr>
                <w:delText>___</w:delText>
              </w:r>
              <w:r w:rsidDel="00C81325">
                <w:rPr>
                  <w:sz w:val="16"/>
                </w:rPr>
                <w:delText>___</w:delText>
              </w:r>
            </w:del>
            <w:ins w:id="22" w:author="Luke Yeaton" w:date="2015-04-06T22:08:00Z">
              <w:r w:rsidR="00C81325">
                <w:rPr>
                  <w:sz w:val="16"/>
                </w:rPr>
                <w:t xml:space="preserve"> </w:t>
              </w:r>
            </w:ins>
          </w:p>
        </w:tc>
      </w:tr>
    </w:tbl>
    <w:p w14:paraId="7F7DCEBB" w14:textId="77777777" w:rsidR="00891451" w:rsidRDefault="00891451"/>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14:paraId="757500A2" w14:textId="77777777">
        <w:trPr>
          <w:trHeight w:val="1200"/>
        </w:trPr>
        <w:tc>
          <w:tcPr>
            <w:tcW w:w="9360" w:type="dxa"/>
          </w:tcPr>
          <w:p w14:paraId="1870E042" w14:textId="77777777" w:rsidR="00891451" w:rsidRDefault="00891451">
            <w:pPr>
              <w:rPr>
                <w:sz w:val="16"/>
              </w:rPr>
            </w:pPr>
          </w:p>
          <w:p w14:paraId="3D58156D" w14:textId="6B874793" w:rsidR="00891451" w:rsidRPr="00B83A4C" w:rsidRDefault="00890C6C" w:rsidP="0060384E">
            <w:pPr>
              <w:pStyle w:val="NormalWeb"/>
              <w:spacing w:before="0" w:beforeAutospacing="0" w:after="0" w:afterAutospacing="0" w:line="480" w:lineRule="auto"/>
              <w:rPr>
                <w:rFonts w:ascii="Arial" w:hAnsi="Arial" w:cs="Arial"/>
                <w:sz w:val="16"/>
                <w:szCs w:val="16"/>
              </w:rPr>
            </w:pPr>
            <w:r w:rsidRPr="00850BFF">
              <w:rPr>
                <w:rFonts w:ascii="Arial" w:hAnsi="Arial" w:cs="Arial"/>
                <w:sz w:val="16"/>
              </w:rPr>
              <w:t>Project Title</w:t>
            </w:r>
            <w:r w:rsidR="00850BFF">
              <w:rPr>
                <w:rFonts w:ascii="Arial" w:hAnsi="Arial" w:cs="Arial"/>
                <w:sz w:val="16"/>
              </w:rPr>
              <w:t xml:space="preserve"> </w:t>
            </w:r>
            <w:r w:rsidR="000D199D">
              <w:rPr>
                <w:rFonts w:ascii="Arial" w:hAnsi="Arial" w:cs="Arial"/>
                <w:sz w:val="16"/>
              </w:rPr>
              <w:t xml:space="preserve">  </w:t>
            </w:r>
            <w:r w:rsidR="00B83A4C">
              <w:rPr>
                <w:rFonts w:ascii="Arial" w:hAnsi="Arial" w:cs="Arial"/>
                <w:sz w:val="16"/>
              </w:rPr>
              <w:t xml:space="preserve">           </w:t>
            </w:r>
            <w:del w:id="23" w:author="Luke Yeaton" w:date="2015-04-06T22:08:00Z">
              <w:r w:rsidR="00B83A4C" w:rsidDel="00C81325">
                <w:rPr>
                  <w:rFonts w:ascii="Arial" w:hAnsi="Arial" w:cs="Arial"/>
                  <w:sz w:val="16"/>
                </w:rPr>
                <w:delText>___</w:delText>
              </w:r>
            </w:del>
            <w:ins w:id="24" w:author="Luke Yeaton" w:date="2015-04-06T22:08:00Z">
              <w:r w:rsidR="00C81325">
                <w:rPr>
                  <w:rFonts w:ascii="Arial" w:hAnsi="Arial" w:cs="Arial"/>
                  <w:sz w:val="16"/>
                </w:rPr>
                <w:t xml:space="preserve"> </w:t>
              </w:r>
            </w:ins>
            <w:r w:rsidR="00D85FFD" w:rsidRPr="00B83A4C">
              <w:rPr>
                <w:rFonts w:ascii="Arial" w:hAnsi="Arial" w:cs="Arial"/>
                <w:color w:val="000000"/>
                <w:sz w:val="16"/>
                <w:szCs w:val="16"/>
              </w:rPr>
              <w:t>Personalized Positive Competence-Enhancing Feedback to Improve Performance</w:t>
            </w:r>
            <w:del w:id="25" w:author="Luke Yeaton" w:date="2015-04-06T22:08:00Z">
              <w:r w:rsidR="00B83A4C" w:rsidDel="00C81325">
                <w:rPr>
                  <w:rFonts w:ascii="Arial" w:hAnsi="Arial" w:cs="Arial"/>
                  <w:color w:val="000000"/>
                  <w:sz w:val="16"/>
                  <w:szCs w:val="16"/>
                </w:rPr>
                <w:delText>______</w:delText>
              </w:r>
            </w:del>
            <w:ins w:id="26" w:author="Luke Yeaton" w:date="2015-04-06T22:08:00Z">
              <w:r w:rsidR="00C81325">
                <w:rPr>
                  <w:rFonts w:ascii="Arial" w:hAnsi="Arial" w:cs="Arial"/>
                  <w:color w:val="000000"/>
                  <w:sz w:val="16"/>
                  <w:szCs w:val="16"/>
                </w:rPr>
                <w:t xml:space="preserve"> </w:t>
              </w:r>
            </w:ins>
          </w:p>
          <w:p w14:paraId="773ABB14" w14:textId="77777777" w:rsidR="00891451" w:rsidRDefault="00891451">
            <w:pPr>
              <w:rPr>
                <w:sz w:val="16"/>
              </w:rPr>
            </w:pPr>
          </w:p>
          <w:p w14:paraId="2327EF38" w14:textId="4A03F6DD" w:rsidR="00891451" w:rsidRDefault="00891451">
            <w:pPr>
              <w:rPr>
                <w:sz w:val="16"/>
              </w:rPr>
            </w:pPr>
            <w:r>
              <w:rPr>
                <w:sz w:val="16"/>
              </w:rPr>
              <w:t xml:space="preserve">Researcher:     Faculty </w:t>
            </w:r>
            <w:del w:id="27" w:author="Luke Yeaton" w:date="2015-04-06T22:08:00Z">
              <w:r w:rsidDel="00C81325">
                <w:rPr>
                  <w:sz w:val="16"/>
                </w:rPr>
                <w:delText xml:space="preserve"> _____</w:delText>
              </w:r>
            </w:del>
            <w:ins w:id="28" w:author="Luke Yeaton" w:date="2015-04-06T22:08:00Z">
              <w:r w:rsidR="00C81325">
                <w:rPr>
                  <w:sz w:val="16"/>
                </w:rPr>
                <w:t xml:space="preserve"> </w:t>
              </w:r>
            </w:ins>
            <w:r>
              <w:rPr>
                <w:sz w:val="16"/>
              </w:rPr>
              <w:t xml:space="preserve">       Staff </w:t>
            </w:r>
            <w:del w:id="29" w:author="Luke Yeaton" w:date="2015-04-06T22:08:00Z">
              <w:r w:rsidDel="00C81325">
                <w:rPr>
                  <w:sz w:val="16"/>
                </w:rPr>
                <w:delText xml:space="preserve">_____     </w:delText>
              </w:r>
            </w:del>
            <w:ins w:id="30" w:author="Luke Yeaton" w:date="2015-04-06T22:08:00Z">
              <w:r w:rsidR="00C81325">
                <w:rPr>
                  <w:sz w:val="16"/>
                </w:rPr>
                <w:t xml:space="preserve">      </w:t>
              </w:r>
            </w:ins>
            <w:r>
              <w:rPr>
                <w:sz w:val="16"/>
              </w:rPr>
              <w:t xml:space="preserve">Student  </w:t>
            </w:r>
            <w:del w:id="31" w:author="Luke Yeaton" w:date="2015-04-06T22:08:00Z">
              <w:r w:rsidDel="00C81325">
                <w:rPr>
                  <w:sz w:val="16"/>
                </w:rPr>
                <w:delText>__</w:delText>
              </w:r>
            </w:del>
            <w:ins w:id="32" w:author="Luke Yeaton" w:date="2015-04-06T22:08:00Z">
              <w:r w:rsidR="00C81325">
                <w:rPr>
                  <w:sz w:val="16"/>
                </w:rPr>
                <w:t xml:space="preserve"> </w:t>
              </w:r>
            </w:ins>
            <w:r w:rsidR="00443BA6">
              <w:rPr>
                <w:sz w:val="16"/>
              </w:rPr>
              <w:t>X</w:t>
            </w:r>
            <w:del w:id="33" w:author="Luke Yeaton" w:date="2015-04-06T22:08:00Z">
              <w:r w:rsidDel="00C81325">
                <w:rPr>
                  <w:sz w:val="16"/>
                </w:rPr>
                <w:delText xml:space="preserve">___    </w:delText>
              </w:r>
            </w:del>
            <w:ins w:id="34" w:author="Luke Yeaton" w:date="2015-04-06T22:08:00Z">
              <w:r w:rsidR="00C81325">
                <w:rPr>
                  <w:sz w:val="16"/>
                </w:rPr>
                <w:t xml:space="preserve">     </w:t>
              </w:r>
            </w:ins>
            <w:r>
              <w:rPr>
                <w:sz w:val="16"/>
              </w:rPr>
              <w:t xml:space="preserve">Undergraduate Year  </w:t>
            </w:r>
            <w:del w:id="35" w:author="Luke Yeaton" w:date="2015-04-06T22:08:00Z">
              <w:r w:rsidDel="00C81325">
                <w:rPr>
                  <w:sz w:val="16"/>
                </w:rPr>
                <w:delText xml:space="preserve"> ______</w:delText>
              </w:r>
            </w:del>
            <w:ins w:id="36" w:author="Luke Yeaton" w:date="2015-04-06T22:08:00Z">
              <w:r w:rsidR="00C81325">
                <w:rPr>
                  <w:sz w:val="16"/>
                </w:rPr>
                <w:t xml:space="preserve"> </w:t>
              </w:r>
            </w:ins>
            <w:r w:rsidR="00443BA6">
              <w:rPr>
                <w:sz w:val="16"/>
              </w:rPr>
              <w:t>Senior</w:t>
            </w:r>
            <w:del w:id="37" w:author="Luke Yeaton" w:date="2015-04-06T22:08:00Z">
              <w:r w:rsidDel="00C81325">
                <w:rPr>
                  <w:sz w:val="16"/>
                </w:rPr>
                <w:delText>______</w:delText>
              </w:r>
            </w:del>
            <w:ins w:id="38" w:author="Luke Yeaton" w:date="2015-04-06T22:08:00Z">
              <w:r w:rsidR="00C81325">
                <w:rPr>
                  <w:sz w:val="16"/>
                </w:rPr>
                <w:t xml:space="preserve"> </w:t>
              </w:r>
            </w:ins>
          </w:p>
          <w:p w14:paraId="4E11020C" w14:textId="77777777" w:rsidR="00891451" w:rsidRDefault="00891451">
            <w:pPr>
              <w:rPr>
                <w:sz w:val="16"/>
              </w:rPr>
            </w:pPr>
          </w:p>
          <w:p w14:paraId="7D8863DE" w14:textId="443D92DC" w:rsidR="00891451" w:rsidRDefault="00891451">
            <w:pPr>
              <w:rPr>
                <w:sz w:val="16"/>
              </w:rPr>
            </w:pPr>
            <w:r>
              <w:rPr>
                <w:sz w:val="16"/>
              </w:rPr>
              <w:t>If student, Faculty Sponsor’s name</w:t>
            </w:r>
            <w:r w:rsidR="00443BA6">
              <w:rPr>
                <w:sz w:val="16"/>
              </w:rPr>
              <w:t xml:space="preserve">  </w:t>
            </w:r>
            <w:del w:id="39" w:author="Luke Yeaton" w:date="2015-04-06T22:09:00Z">
              <w:r w:rsidR="00443BA6" w:rsidDel="00C81325">
                <w:rPr>
                  <w:sz w:val="16"/>
                </w:rPr>
                <w:delText>__________</w:delText>
              </w:r>
            </w:del>
            <w:ins w:id="40" w:author="Luke Yeaton" w:date="2015-04-06T22:09:00Z">
              <w:r w:rsidR="00C81325">
                <w:rPr>
                  <w:sz w:val="16"/>
                </w:rPr>
                <w:t xml:space="preserve"> </w:t>
              </w:r>
            </w:ins>
            <w:r w:rsidR="00443BA6">
              <w:rPr>
                <w:sz w:val="16"/>
              </w:rPr>
              <w:t>Wi</w:t>
            </w:r>
            <w:r w:rsidR="00895075">
              <w:rPr>
                <w:sz w:val="16"/>
              </w:rPr>
              <w:t xml:space="preserve">lliam </w:t>
            </w:r>
            <w:r w:rsidR="00443BA6">
              <w:rPr>
                <w:sz w:val="16"/>
              </w:rPr>
              <w:t>H.</w:t>
            </w:r>
            <w:r w:rsidR="00895075">
              <w:rPr>
                <w:sz w:val="16"/>
              </w:rPr>
              <w:t xml:space="preserve"> </w:t>
            </w:r>
            <w:r w:rsidR="00443BA6">
              <w:rPr>
                <w:sz w:val="16"/>
              </w:rPr>
              <w:t>Knapp</w:t>
            </w:r>
            <w:del w:id="41" w:author="Luke Yeaton" w:date="2015-04-06T22:09:00Z">
              <w:r w:rsidR="00443BA6" w:rsidDel="00C81325">
                <w:rPr>
                  <w:sz w:val="16"/>
                </w:rPr>
                <w:delText>____________</w:delText>
              </w:r>
              <w:r w:rsidDel="00C81325">
                <w:rPr>
                  <w:sz w:val="16"/>
                </w:rPr>
                <w:delText>______</w:delText>
              </w:r>
            </w:del>
            <w:ins w:id="42" w:author="Luke Yeaton" w:date="2015-04-06T22:09:00Z">
              <w:r w:rsidR="00C81325">
                <w:rPr>
                  <w:sz w:val="16"/>
                </w:rPr>
                <w:t xml:space="preserve"> </w:t>
              </w:r>
            </w:ins>
          </w:p>
          <w:p w14:paraId="746C2FDC" w14:textId="77777777" w:rsidR="00891451" w:rsidRDefault="00891451"/>
        </w:tc>
      </w:tr>
    </w:tbl>
    <w:p w14:paraId="24A62E7B" w14:textId="77777777" w:rsidR="00891451" w:rsidRDefault="00891451"/>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0"/>
      </w:tblGrid>
      <w:tr w:rsidR="00891451" w14:paraId="5E14E099" w14:textId="77777777">
        <w:trPr>
          <w:trHeight w:val="224"/>
        </w:trPr>
        <w:tc>
          <w:tcPr>
            <w:tcW w:w="9340" w:type="dxa"/>
            <w:shd w:val="clear" w:color="auto" w:fill="000000"/>
          </w:tcPr>
          <w:p w14:paraId="1651E041" w14:textId="77777777" w:rsidR="00891451" w:rsidRDefault="00891451">
            <w:pPr>
              <w:jc w:val="center"/>
              <w:rPr>
                <w:color w:val="FFFFFF"/>
                <w:sz w:val="20"/>
              </w:rPr>
            </w:pPr>
            <w:r>
              <w:rPr>
                <w:color w:val="FFFFFF"/>
                <w:sz w:val="20"/>
              </w:rPr>
              <w:t>FOR FUNDED RESEARCH PROJECTS</w:t>
            </w:r>
          </w:p>
        </w:tc>
      </w:tr>
      <w:tr w:rsidR="00891451" w14:paraId="6A585760" w14:textId="77777777">
        <w:trPr>
          <w:trHeight w:val="1220"/>
        </w:trPr>
        <w:tc>
          <w:tcPr>
            <w:tcW w:w="9340" w:type="dxa"/>
          </w:tcPr>
          <w:p w14:paraId="61F93641" w14:textId="77777777" w:rsidR="00891451" w:rsidRDefault="00891451">
            <w:pPr>
              <w:rPr>
                <w:sz w:val="16"/>
              </w:rPr>
            </w:pPr>
          </w:p>
          <w:p w14:paraId="30A3524D" w14:textId="20FE3999" w:rsidR="00891451" w:rsidRDefault="00891451">
            <w:pPr>
              <w:rPr>
                <w:sz w:val="20"/>
              </w:rPr>
            </w:pPr>
            <w:r>
              <w:rPr>
                <w:sz w:val="20"/>
              </w:rPr>
              <w:t>Funding Source (includ</w:t>
            </w:r>
            <w:r w:rsidR="00443BA6">
              <w:rPr>
                <w:sz w:val="20"/>
              </w:rPr>
              <w:t xml:space="preserve">e pending)  </w:t>
            </w:r>
            <w:del w:id="43" w:author="Luke Yeaton" w:date="2015-04-06T22:09:00Z">
              <w:r w:rsidR="00443BA6" w:rsidDel="00C81325">
                <w:rPr>
                  <w:sz w:val="20"/>
                </w:rPr>
                <w:delText>___________________</w:delText>
              </w:r>
              <w:r w:rsidDel="00C81325">
                <w:rPr>
                  <w:sz w:val="20"/>
                </w:rPr>
                <w:delText>_</w:delText>
              </w:r>
              <w:r w:rsidR="00443BA6" w:rsidDel="00C81325">
                <w:rPr>
                  <w:sz w:val="20"/>
                </w:rPr>
                <w:delText>na</w:delText>
              </w:r>
              <w:r w:rsidDel="00C81325">
                <w:rPr>
                  <w:sz w:val="20"/>
                </w:rPr>
                <w:delText>_______________________________</w:delText>
              </w:r>
            </w:del>
            <w:proofErr w:type="spellStart"/>
            <w:ins w:id="44" w:author="Luke Yeaton" w:date="2015-04-06T22:09:00Z">
              <w:r w:rsidR="00C81325">
                <w:rPr>
                  <w:sz w:val="20"/>
                </w:rPr>
                <w:t>na</w:t>
              </w:r>
            </w:ins>
            <w:proofErr w:type="spellEnd"/>
          </w:p>
          <w:p w14:paraId="04992307" w14:textId="77777777" w:rsidR="00891451" w:rsidRDefault="00891451">
            <w:pPr>
              <w:rPr>
                <w:sz w:val="20"/>
              </w:rPr>
            </w:pPr>
          </w:p>
          <w:p w14:paraId="01E168DD" w14:textId="12F000E2" w:rsidR="00891451" w:rsidRDefault="00891451">
            <w:pPr>
              <w:rPr>
                <w:sz w:val="20"/>
              </w:rPr>
            </w:pPr>
            <w:r>
              <w:rPr>
                <w:sz w:val="20"/>
              </w:rPr>
              <w:t xml:space="preserve">Grant </w:t>
            </w:r>
            <w:del w:id="45" w:author="Luke Yeaton" w:date="2015-04-06T22:09:00Z">
              <w:r w:rsidDel="00C81325">
                <w:rPr>
                  <w:sz w:val="20"/>
                </w:rPr>
                <w:delText xml:space="preserve">Title  </w:delText>
              </w:r>
              <w:r w:rsidR="00880395" w:rsidDel="00C81325">
                <w:rPr>
                  <w:sz w:val="20"/>
                </w:rPr>
                <w:delText>____________________________</w:delText>
              </w:r>
              <w:r w:rsidR="00443BA6" w:rsidDel="00C81325">
                <w:rPr>
                  <w:sz w:val="20"/>
                </w:rPr>
                <w:delText>_</w:delText>
              </w:r>
              <w:r w:rsidDel="00C81325">
                <w:rPr>
                  <w:sz w:val="20"/>
                </w:rPr>
                <w:delText>_________________________________________</w:delText>
              </w:r>
            </w:del>
            <w:ins w:id="46" w:author="Luke Yeaton" w:date="2015-04-06T22:09:00Z">
              <w:r w:rsidR="00C81325">
                <w:rPr>
                  <w:sz w:val="20"/>
                </w:rPr>
                <w:t xml:space="preserve"> </w:t>
              </w:r>
            </w:ins>
          </w:p>
          <w:p w14:paraId="3F8084EE" w14:textId="77777777" w:rsidR="00891451" w:rsidRDefault="00891451">
            <w:pPr>
              <w:rPr>
                <w:sz w:val="20"/>
              </w:rPr>
            </w:pPr>
            <w:r>
              <w:rPr>
                <w:sz w:val="20"/>
              </w:rPr>
              <w:t>(Attach one copy of Grant Application Title Page)</w:t>
            </w:r>
          </w:p>
          <w:p w14:paraId="40788378" w14:textId="77777777" w:rsidR="00891451" w:rsidRDefault="00891451">
            <w:pPr>
              <w:rPr>
                <w:sz w:val="16"/>
              </w:rPr>
            </w:pPr>
            <w:r>
              <w:rPr>
                <w:sz w:val="16"/>
              </w:rPr>
              <w:t>For PHS Funded projects, is human subjects protocol the same as described in Grant Application   YES _____     NO _____</w:t>
            </w:r>
          </w:p>
        </w:tc>
      </w:tr>
    </w:tbl>
    <w:p w14:paraId="5A1CF456" w14:textId="77777777" w:rsidR="00891451" w:rsidRDefault="00891451"/>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14:paraId="735708CA" w14:textId="77777777">
        <w:trPr>
          <w:trHeight w:val="240"/>
        </w:trPr>
        <w:tc>
          <w:tcPr>
            <w:tcW w:w="9360" w:type="dxa"/>
            <w:shd w:val="clear" w:color="auto" w:fill="000000"/>
          </w:tcPr>
          <w:p w14:paraId="23D667C0" w14:textId="77777777" w:rsidR="00891451" w:rsidRDefault="00891451">
            <w:pPr>
              <w:jc w:val="center"/>
              <w:rPr>
                <w:color w:val="FFFFFF"/>
                <w:sz w:val="20"/>
              </w:rPr>
            </w:pPr>
            <w:r>
              <w:rPr>
                <w:color w:val="FFFFFF"/>
                <w:sz w:val="20"/>
              </w:rPr>
              <w:t>REVIEW TYPE (HSS only)</w:t>
            </w:r>
          </w:p>
        </w:tc>
      </w:tr>
      <w:tr w:rsidR="00891451" w14:paraId="538237C5" w14:textId="77777777">
        <w:trPr>
          <w:trHeight w:val="700"/>
        </w:trPr>
        <w:tc>
          <w:tcPr>
            <w:tcW w:w="9360" w:type="dxa"/>
          </w:tcPr>
          <w:p w14:paraId="6CF917A1" w14:textId="77777777" w:rsidR="00891451" w:rsidRDefault="00891451">
            <w:pPr>
              <w:rPr>
                <w:sz w:val="20"/>
              </w:rPr>
            </w:pPr>
          </w:p>
          <w:p w14:paraId="2B0C6B35" w14:textId="77777777" w:rsidR="00891451" w:rsidRDefault="00891451">
            <w:pPr>
              <w:rPr>
                <w:sz w:val="20"/>
              </w:rPr>
            </w:pPr>
            <w:r>
              <w:rPr>
                <w:sz w:val="20"/>
              </w:rPr>
              <w:t>Regular  _____          Expedited   _____          Exempt   _____</w:t>
            </w:r>
          </w:p>
          <w:p w14:paraId="1679A381" w14:textId="77777777" w:rsidR="00891451" w:rsidRDefault="00891451">
            <w:pPr>
              <w:rPr>
                <w:sz w:val="16"/>
              </w:rPr>
            </w:pPr>
            <w:r>
              <w:rPr>
                <w:sz w:val="16"/>
              </w:rPr>
              <w:t>See HSS 45cfr46 for instructions</w:t>
            </w:r>
          </w:p>
        </w:tc>
      </w:tr>
    </w:tbl>
    <w:p w14:paraId="45A26B57" w14:textId="77777777" w:rsidR="00891451" w:rsidRDefault="00891451"/>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14:paraId="34CDCBD2" w14:textId="77777777">
        <w:trPr>
          <w:trHeight w:val="179"/>
        </w:trPr>
        <w:tc>
          <w:tcPr>
            <w:tcW w:w="9360" w:type="dxa"/>
            <w:shd w:val="clear" w:color="auto" w:fill="000000"/>
          </w:tcPr>
          <w:p w14:paraId="02FCBC3B" w14:textId="77777777" w:rsidR="00891451" w:rsidRDefault="00891451">
            <w:pPr>
              <w:jc w:val="center"/>
              <w:rPr>
                <w:color w:val="FFFFFF"/>
                <w:sz w:val="20"/>
              </w:rPr>
            </w:pPr>
            <w:r>
              <w:rPr>
                <w:color w:val="FFFFFF"/>
                <w:sz w:val="20"/>
              </w:rPr>
              <w:t>INSTRUCTIONS TO AMEND A CURRENTLY APPROVED PROTOCOL</w:t>
            </w:r>
          </w:p>
        </w:tc>
      </w:tr>
      <w:tr w:rsidR="00891451" w14:paraId="43021A4D" w14:textId="77777777">
        <w:trPr>
          <w:trHeight w:val="1060"/>
        </w:trPr>
        <w:tc>
          <w:tcPr>
            <w:tcW w:w="9360" w:type="dxa"/>
          </w:tcPr>
          <w:p w14:paraId="56110D75" w14:textId="77777777" w:rsidR="00891451" w:rsidRDefault="00891451">
            <w:pPr>
              <w:rPr>
                <w:sz w:val="20"/>
              </w:rPr>
            </w:pPr>
          </w:p>
          <w:p w14:paraId="673E2DFF" w14:textId="77777777" w:rsidR="00891451" w:rsidRDefault="00891451">
            <w:pPr>
              <w:rPr>
                <w:sz w:val="20"/>
              </w:rPr>
            </w:pPr>
            <w:r>
              <w:rPr>
                <w:sz w:val="20"/>
              </w:rPr>
              <w:t>Currently approved protocol title: _______________________________________________________</w:t>
            </w:r>
          </w:p>
          <w:p w14:paraId="57779070" w14:textId="77777777" w:rsidR="00891451" w:rsidRDefault="00891451">
            <w:pPr>
              <w:rPr>
                <w:sz w:val="20"/>
              </w:rPr>
            </w:pPr>
          </w:p>
          <w:p w14:paraId="20ECFBBF" w14:textId="77777777" w:rsidR="00891451" w:rsidRDefault="00891451">
            <w:pPr>
              <w:rPr>
                <w:sz w:val="20"/>
              </w:rPr>
            </w:pPr>
            <w:r>
              <w:rPr>
                <w:sz w:val="20"/>
              </w:rPr>
              <w:t>Approved on ___________________    Protocol Number  _____________</w:t>
            </w:r>
          </w:p>
          <w:p w14:paraId="3E8286CF" w14:textId="77777777" w:rsidR="00891451" w:rsidRDefault="00891451">
            <w:pPr>
              <w:rPr>
                <w:sz w:val="16"/>
              </w:rPr>
            </w:pPr>
            <w:r>
              <w:rPr>
                <w:sz w:val="16"/>
              </w:rPr>
              <w:t>(Submit one copy of cover page from currently approved protocol)</w:t>
            </w:r>
          </w:p>
          <w:p w14:paraId="307A846C" w14:textId="77777777" w:rsidR="00891451" w:rsidRDefault="00891451">
            <w:pPr>
              <w:rPr>
                <w:sz w:val="16"/>
              </w:rPr>
            </w:pPr>
          </w:p>
          <w:p w14:paraId="6736F92D" w14:textId="77777777" w:rsidR="00891451" w:rsidRDefault="00891451">
            <w:pPr>
              <w:rPr>
                <w:sz w:val="20"/>
              </w:rPr>
            </w:pPr>
            <w:r>
              <w:rPr>
                <w:sz w:val="20"/>
              </w:rPr>
              <w:t xml:space="preserve">Describe any changes to currently approved protocol on a separate page  </w:t>
            </w:r>
          </w:p>
        </w:tc>
      </w:tr>
    </w:tbl>
    <w:p w14:paraId="42B7C57A" w14:textId="77777777" w:rsidR="00891451" w:rsidRDefault="00891451"/>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0"/>
      </w:tblGrid>
      <w:tr w:rsidR="00891451" w14:paraId="12E727C3" w14:textId="77777777">
        <w:trPr>
          <w:trHeight w:val="1420"/>
        </w:trPr>
        <w:tc>
          <w:tcPr>
            <w:tcW w:w="9380" w:type="dxa"/>
          </w:tcPr>
          <w:p w14:paraId="1F1FBA6E" w14:textId="77777777" w:rsidR="00891451" w:rsidRDefault="00891451">
            <w:pPr>
              <w:rPr>
                <w:sz w:val="20"/>
              </w:rPr>
            </w:pPr>
          </w:p>
          <w:p w14:paraId="1F3FD106" w14:textId="77777777" w:rsidR="00891451" w:rsidRDefault="00891451">
            <w:pPr>
              <w:rPr>
                <w:sz w:val="20"/>
              </w:rPr>
            </w:pPr>
            <w:r>
              <w:rPr>
                <w:sz w:val="20"/>
              </w:rPr>
              <w:t>Project Director Signature ______________________________________     Date  ________________</w:t>
            </w:r>
          </w:p>
          <w:p w14:paraId="6E429C75" w14:textId="77777777" w:rsidR="00891451" w:rsidRDefault="00891451">
            <w:pPr>
              <w:rPr>
                <w:sz w:val="20"/>
              </w:rPr>
            </w:pPr>
          </w:p>
          <w:p w14:paraId="0C792713" w14:textId="77777777" w:rsidR="00891451" w:rsidRDefault="00891451">
            <w:pPr>
              <w:rPr>
                <w:sz w:val="20"/>
              </w:rPr>
            </w:pPr>
            <w:r>
              <w:rPr>
                <w:sz w:val="20"/>
              </w:rPr>
              <w:t>Faculty Sponsor Signature ______________________________________    Date  _______________</w:t>
            </w:r>
          </w:p>
          <w:p w14:paraId="1EDCAD0A" w14:textId="77777777" w:rsidR="00891451" w:rsidRDefault="00891451">
            <w:pPr>
              <w:rPr>
                <w:sz w:val="16"/>
              </w:rPr>
            </w:pPr>
            <w:r>
              <w:rPr>
                <w:sz w:val="16"/>
              </w:rPr>
              <w:t>Faculty signature indicates that you accept responsibility for the research described, including work by students under your supervision.  It further attests that you will monitor all phases of the research and notify the Committee if there are any significant changes to the protocol.</w:t>
            </w:r>
          </w:p>
        </w:tc>
      </w:tr>
    </w:tbl>
    <w:p w14:paraId="48ED101F" w14:textId="77777777" w:rsidR="00891451" w:rsidRDefault="00891451">
      <w:pPr>
        <w:rPr>
          <w:sz w:val="16"/>
        </w:rPr>
      </w:pPr>
      <w:r>
        <w:rPr>
          <w:sz w:val="16"/>
        </w:rPr>
        <w:lastRenderedPageBreak/>
        <w:t>Page ½</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14:paraId="4239F2F8" w14:textId="77777777">
        <w:trPr>
          <w:trHeight w:val="170"/>
        </w:trPr>
        <w:tc>
          <w:tcPr>
            <w:tcW w:w="9360" w:type="dxa"/>
            <w:shd w:val="clear" w:color="auto" w:fill="000000"/>
          </w:tcPr>
          <w:p w14:paraId="49905C83" w14:textId="77777777" w:rsidR="00891451" w:rsidRDefault="00891451">
            <w:pPr>
              <w:jc w:val="center"/>
              <w:rPr>
                <w:color w:val="FFFFFF"/>
                <w:sz w:val="20"/>
              </w:rPr>
            </w:pPr>
            <w:r>
              <w:rPr>
                <w:color w:val="FFFFFF"/>
                <w:sz w:val="20"/>
              </w:rPr>
              <w:t>PROJECT DESCRIPTION</w:t>
            </w:r>
          </w:p>
        </w:tc>
      </w:tr>
      <w:tr w:rsidR="00891451" w14:paraId="1E2599C7" w14:textId="77777777">
        <w:trPr>
          <w:trHeight w:val="1540"/>
        </w:trPr>
        <w:tc>
          <w:tcPr>
            <w:tcW w:w="9360" w:type="dxa"/>
          </w:tcPr>
          <w:p w14:paraId="442AE4B7" w14:textId="77777777" w:rsidR="00891451" w:rsidRDefault="00891451">
            <w:pPr>
              <w:pStyle w:val="BodyText"/>
            </w:pPr>
            <w:r>
              <w:t>Provide a brief description of your research protocol. Address each of the following questions about the use of human subjects:</w:t>
            </w:r>
          </w:p>
          <w:p w14:paraId="3C952B67" w14:textId="77777777" w:rsidR="00891451" w:rsidRDefault="00891451">
            <w:pPr>
              <w:numPr>
                <w:ilvl w:val="0"/>
                <w:numId w:val="1"/>
              </w:numPr>
              <w:rPr>
                <w:sz w:val="20"/>
              </w:rPr>
            </w:pPr>
            <w:r>
              <w:rPr>
                <w:sz w:val="20"/>
              </w:rPr>
              <w:t>State the educational significance of the proposed research.</w:t>
            </w:r>
          </w:p>
          <w:p w14:paraId="41AEEFFA" w14:textId="77777777" w:rsidR="00891451" w:rsidRDefault="00891451">
            <w:pPr>
              <w:numPr>
                <w:ilvl w:val="0"/>
                <w:numId w:val="1"/>
              </w:numPr>
              <w:rPr>
                <w:sz w:val="20"/>
              </w:rPr>
            </w:pPr>
            <w:r>
              <w:rPr>
                <w:sz w:val="20"/>
              </w:rPr>
              <w:t>Describe your proposed procedures. Include the number of subjects required, how they will be recruited, identify risks associated with participation, and whether subjects will be compensated.</w:t>
            </w:r>
          </w:p>
          <w:p w14:paraId="6F391053" w14:textId="77777777" w:rsidR="00891451" w:rsidRDefault="00891451">
            <w:pPr>
              <w:numPr>
                <w:ilvl w:val="0"/>
                <w:numId w:val="1"/>
              </w:numPr>
              <w:rPr>
                <w:sz w:val="20"/>
              </w:rPr>
            </w:pPr>
            <w:r>
              <w:rPr>
                <w:sz w:val="20"/>
              </w:rPr>
              <w:t>Describe how the results of the proposed research are to be used.  Is this part of a class project or part of an investigator’s research program?  Will results be published?</w:t>
            </w:r>
          </w:p>
          <w:p w14:paraId="7B343D6E" w14:textId="77777777" w:rsidR="00891451" w:rsidRDefault="00891451">
            <w:pPr>
              <w:numPr>
                <w:ilvl w:val="0"/>
                <w:numId w:val="1"/>
              </w:numPr>
              <w:rPr>
                <w:sz w:val="20"/>
              </w:rPr>
            </w:pPr>
            <w:r>
              <w:rPr>
                <w:sz w:val="20"/>
              </w:rPr>
              <w:t>Describe how subjects will be debriefed and how subject’s anonymity will be protected.  Will the results be made available to subjects?</w:t>
            </w:r>
          </w:p>
        </w:tc>
      </w:tr>
    </w:tbl>
    <w:p w14:paraId="238921AA" w14:textId="77777777" w:rsidR="00891451" w:rsidRDefault="00891451">
      <w:pPr>
        <w:rPr>
          <w:sz w:val="16"/>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47" w:author="Luke Yeaton" w:date="2015-04-02T22:00:00Z">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9360"/>
        <w:tblGridChange w:id="48">
          <w:tblGrid>
            <w:gridCol w:w="9360"/>
          </w:tblGrid>
        </w:tblGridChange>
      </w:tblGrid>
      <w:tr w:rsidR="00891451" w14:paraId="6887107D" w14:textId="77777777" w:rsidTr="008D7052">
        <w:trPr>
          <w:trHeight w:val="240"/>
          <w:trPrChange w:id="49" w:author="Luke Yeaton" w:date="2015-04-02T22:00:00Z">
            <w:trPr>
              <w:trHeight w:val="240"/>
            </w:trPr>
          </w:trPrChange>
        </w:trPr>
        <w:tc>
          <w:tcPr>
            <w:tcW w:w="9360" w:type="dxa"/>
            <w:shd w:val="clear" w:color="auto" w:fill="000000"/>
            <w:tcPrChange w:id="50" w:author="Luke Yeaton" w:date="2015-04-02T22:00:00Z">
              <w:tcPr>
                <w:tcW w:w="9360" w:type="dxa"/>
                <w:shd w:val="clear" w:color="auto" w:fill="000000"/>
              </w:tcPr>
            </w:tcPrChange>
          </w:tcPr>
          <w:p w14:paraId="5EDD3D57" w14:textId="77777777" w:rsidR="00891451" w:rsidRDefault="00891451">
            <w:pPr>
              <w:jc w:val="center"/>
              <w:rPr>
                <w:color w:val="FFFFFF"/>
                <w:sz w:val="20"/>
              </w:rPr>
            </w:pPr>
            <w:r>
              <w:rPr>
                <w:color w:val="FFFFFF"/>
                <w:sz w:val="20"/>
              </w:rPr>
              <w:t>RESEARCH PROTOCOL</w:t>
            </w:r>
          </w:p>
        </w:tc>
      </w:tr>
    </w:tbl>
    <w:p w14:paraId="20907C1B" w14:textId="77777777" w:rsidR="008D7052" w:rsidRDefault="008D7052">
      <w:pPr>
        <w:rPr>
          <w:ins w:id="51" w:author="Luke Yeaton" w:date="2015-04-02T22:00:00Z"/>
        </w:rPr>
      </w:pPr>
      <w:ins w:id="52" w:author="Luke Yeaton" w:date="2015-04-02T22:00:00Z">
        <w:r>
          <w:br w:type="page"/>
        </w:r>
      </w:ins>
    </w:p>
    <w:p w14:paraId="042F8A99" w14:textId="77777777" w:rsidR="00A80A68" w:rsidRDefault="00A80A68">
      <w:pPr>
        <w:rPr>
          <w:ins w:id="53" w:author="Luke Yeaton" w:date="2015-04-06T22:20:00Z"/>
        </w:rPr>
      </w:pPr>
      <w:ins w:id="54" w:author="Luke Yeaton" w:date="2015-04-06T22:20:00Z">
        <w:r>
          <w:lastRenderedPageBreak/>
          <w:br w:type="page"/>
        </w:r>
      </w:ins>
    </w:p>
    <w:p w14:paraId="1C309E61" w14:textId="77777777" w:rsidR="00A80A68" w:rsidRDefault="00A80A68">
      <w:pPr>
        <w:rPr>
          <w:ins w:id="55" w:author="Luke Yeaton" w:date="2015-04-06T22:20:00Z"/>
        </w:rPr>
      </w:pPr>
      <w:ins w:id="56" w:author="Luke Yeaton" w:date="2015-04-06T22:20:00Z">
        <w:r>
          <w:lastRenderedPageBreak/>
          <w:br w:type="page"/>
        </w:r>
      </w:ins>
    </w:p>
    <w:p w14:paraId="78C5A8FA" w14:textId="77777777" w:rsidR="00DE2995" w:rsidRDefault="00DE2995">
      <w:pPr>
        <w:rPr>
          <w:ins w:id="57" w:author="Luke Yeaton" w:date="2015-04-06T22:22:00Z"/>
        </w:rPr>
      </w:pPr>
      <w:ins w:id="58" w:author="Luke Yeaton" w:date="2015-04-06T22:22:00Z">
        <w:r>
          <w:lastRenderedPageBreak/>
          <w:br w:type="page"/>
        </w:r>
      </w:ins>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59" w:author="Luke Yeaton" w:date="2015-04-02T22:00:00Z">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9360"/>
        <w:tblGridChange w:id="60">
          <w:tblGrid>
            <w:gridCol w:w="9360"/>
          </w:tblGrid>
        </w:tblGridChange>
      </w:tblGrid>
      <w:tr w:rsidR="00891451" w:rsidRPr="00362E75" w14:paraId="06CFC659" w14:textId="77777777" w:rsidTr="008D7052">
        <w:trPr>
          <w:trHeight w:val="9340"/>
          <w:trPrChange w:id="61" w:author="Luke Yeaton" w:date="2015-04-02T22:00:00Z">
            <w:trPr>
              <w:trHeight w:val="9340"/>
            </w:trPr>
          </w:trPrChange>
        </w:trPr>
        <w:tc>
          <w:tcPr>
            <w:tcW w:w="9360" w:type="dxa"/>
            <w:tcPrChange w:id="62" w:author="Luke Yeaton" w:date="2015-04-02T22:00:00Z">
              <w:tcPr>
                <w:tcW w:w="9360" w:type="dxa"/>
              </w:tcPr>
            </w:tcPrChange>
          </w:tcPr>
          <w:p w14:paraId="61F5D27A" w14:textId="4D611BFC" w:rsidR="00891451" w:rsidRDefault="00891451">
            <w:pPr>
              <w:rPr>
                <w:sz w:val="16"/>
              </w:rPr>
            </w:pPr>
          </w:p>
          <w:p w14:paraId="2E9874C7" w14:textId="77777777" w:rsidR="00895075" w:rsidRDefault="00895075">
            <w:pPr>
              <w:rPr>
                <w:sz w:val="16"/>
              </w:rPr>
            </w:pPr>
          </w:p>
          <w:p w14:paraId="29C4C3B2"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b/>
                <w:bCs/>
                <w:color w:val="000000"/>
                <w:sz w:val="20"/>
                <w:lang w:eastAsia="ja-JP"/>
              </w:rPr>
              <w:t>Project Title</w:t>
            </w:r>
          </w:p>
          <w:p w14:paraId="7C944F7D"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t>Personalized Positive Competence-Enhancing Feedback to Improve Performance.  </w:t>
            </w:r>
          </w:p>
          <w:p w14:paraId="60BA67B8"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b/>
                <w:bCs/>
                <w:color w:val="000000"/>
                <w:sz w:val="20"/>
                <w:lang w:eastAsia="ja-JP"/>
              </w:rPr>
              <w:t>Significance</w:t>
            </w:r>
          </w:p>
          <w:p w14:paraId="1E696C01" w14:textId="77777777" w:rsidR="004176D0" w:rsidRDefault="00D85FFD" w:rsidP="00D85FFD">
            <w:pPr>
              <w:spacing w:line="480" w:lineRule="auto"/>
              <w:jc w:val="both"/>
              <w:rPr>
                <w:ins w:id="63" w:author="Luke Yeaton" w:date="2015-04-08T21:30:00Z"/>
                <w:rFonts w:ascii="Times New Roman" w:hAnsi="Times New Roman"/>
                <w:color w:val="000000"/>
                <w:sz w:val="20"/>
                <w:lang w:eastAsia="ja-JP"/>
              </w:rPr>
            </w:pPr>
            <w:r w:rsidRPr="00D85FFD">
              <w:rPr>
                <w:rFonts w:ascii="Times New Roman" w:hAnsi="Times New Roman"/>
                <w:color w:val="000000"/>
                <w:sz w:val="20"/>
                <w:lang w:eastAsia="ja-JP"/>
              </w:rPr>
              <w:t>The purpose of this study is to determine the effect that intrinsic motivation has on performance.  Performance can be separated between being defined as quality versus quantity (</w:t>
            </w:r>
            <w:proofErr w:type="spellStart"/>
            <w:r w:rsidRPr="00D85FFD">
              <w:rPr>
                <w:rFonts w:ascii="Times New Roman" w:hAnsi="Times New Roman"/>
                <w:color w:val="000000"/>
                <w:sz w:val="20"/>
                <w:lang w:eastAsia="ja-JP"/>
              </w:rPr>
              <w:t>Cerasoli</w:t>
            </w:r>
            <w:proofErr w:type="spellEnd"/>
            <w:r w:rsidRPr="00D85FFD">
              <w:rPr>
                <w:rFonts w:ascii="Times New Roman" w:hAnsi="Times New Roman"/>
                <w:color w:val="000000"/>
                <w:sz w:val="20"/>
                <w:lang w:eastAsia="ja-JP"/>
              </w:rPr>
              <w:t xml:space="preserve">, </w:t>
            </w:r>
            <w:proofErr w:type="spellStart"/>
            <w:r w:rsidRPr="00D85FFD">
              <w:rPr>
                <w:rFonts w:ascii="Times New Roman" w:hAnsi="Times New Roman"/>
                <w:color w:val="000000"/>
                <w:sz w:val="20"/>
                <w:lang w:eastAsia="ja-JP"/>
              </w:rPr>
              <w:t>Nicklin</w:t>
            </w:r>
            <w:proofErr w:type="spellEnd"/>
            <w:r w:rsidRPr="00D85FFD">
              <w:rPr>
                <w:rFonts w:ascii="Times New Roman" w:hAnsi="Times New Roman"/>
                <w:color w:val="000000"/>
                <w:sz w:val="20"/>
                <w:lang w:eastAsia="ja-JP"/>
              </w:rPr>
              <w:t>, &amp; Ford, 2014).  Brown and Schmidt indicated that positive</w:t>
            </w:r>
            <w:r>
              <w:rPr>
                <w:rFonts w:ascii="Times New Roman" w:hAnsi="Times New Roman"/>
                <w:color w:val="000000"/>
                <w:sz w:val="20"/>
                <w:lang w:eastAsia="ja-JP"/>
              </w:rPr>
              <w:t xml:space="preserve"> competence-enhancing feedback </w:t>
            </w:r>
            <w:r w:rsidRPr="00D85FFD">
              <w:rPr>
                <w:rFonts w:ascii="Times New Roman" w:hAnsi="Times New Roman"/>
                <w:color w:val="000000"/>
                <w:sz w:val="20"/>
                <w:lang w:eastAsia="ja-JP"/>
              </w:rPr>
              <w:t>(</w:t>
            </w:r>
            <w:proofErr w:type="spellStart"/>
            <w:r w:rsidRPr="00D85FFD">
              <w:rPr>
                <w:rFonts w:ascii="Times New Roman" w:hAnsi="Times New Roman"/>
                <w:color w:val="000000"/>
                <w:sz w:val="20"/>
                <w:lang w:eastAsia="ja-JP"/>
              </w:rPr>
              <w:t>Hagger</w:t>
            </w:r>
            <w:proofErr w:type="spellEnd"/>
            <w:r w:rsidRPr="00D85FFD">
              <w:rPr>
                <w:rFonts w:ascii="Times New Roman" w:hAnsi="Times New Roman"/>
                <w:color w:val="000000"/>
                <w:sz w:val="20"/>
                <w:lang w:eastAsia="ja-JP"/>
              </w:rPr>
              <w:t xml:space="preserve">, Koch, &amp; </w:t>
            </w:r>
            <w:proofErr w:type="spellStart"/>
            <w:r w:rsidRPr="00D85FFD">
              <w:rPr>
                <w:rFonts w:ascii="Times New Roman" w:hAnsi="Times New Roman"/>
                <w:color w:val="000000"/>
                <w:sz w:val="20"/>
                <w:lang w:eastAsia="ja-JP"/>
              </w:rPr>
              <w:t>Chatzisarantis</w:t>
            </w:r>
            <w:proofErr w:type="spellEnd"/>
            <w:r w:rsidRPr="00D85FFD">
              <w:rPr>
                <w:rFonts w:ascii="Times New Roman" w:hAnsi="Times New Roman"/>
                <w:color w:val="000000"/>
                <w:sz w:val="20"/>
                <w:lang w:eastAsia="ja-JP"/>
              </w:rPr>
              <w:t>, 2015), a form of feedback whereby in</w:t>
            </w:r>
            <w:r>
              <w:rPr>
                <w:rFonts w:ascii="Times New Roman" w:hAnsi="Times New Roman"/>
                <w:color w:val="000000"/>
                <w:sz w:val="20"/>
                <w:lang w:eastAsia="ja-JP"/>
              </w:rPr>
              <w:t>dividuals are</w:t>
            </w:r>
            <w:r w:rsidRPr="00D85FFD">
              <w:rPr>
                <w:rFonts w:ascii="Times New Roman" w:hAnsi="Times New Roman"/>
                <w:color w:val="000000"/>
                <w:sz w:val="20"/>
                <w:lang w:eastAsia="ja-JP"/>
              </w:rPr>
              <w:t> provided acknowledgment for task completion, was shown to have a positive associ</w:t>
            </w:r>
            <w:r>
              <w:rPr>
                <w:rFonts w:ascii="Times New Roman" w:hAnsi="Times New Roman"/>
                <w:color w:val="000000"/>
                <w:sz w:val="20"/>
                <w:lang w:eastAsia="ja-JP"/>
              </w:rPr>
              <w:t>ation with intr</w:t>
            </w:r>
            <w:bookmarkStart w:id="64" w:name="_GoBack"/>
            <w:bookmarkEnd w:id="64"/>
            <w:r>
              <w:rPr>
                <w:rFonts w:ascii="Times New Roman" w:hAnsi="Times New Roman"/>
                <w:color w:val="000000"/>
                <w:sz w:val="20"/>
                <w:lang w:eastAsia="ja-JP"/>
              </w:rPr>
              <w:t>insic motivation</w:t>
            </w:r>
            <w:r w:rsidRPr="00D85FFD">
              <w:rPr>
                <w:rFonts w:ascii="Times New Roman" w:hAnsi="Times New Roman"/>
                <w:color w:val="000000"/>
                <w:sz w:val="20"/>
                <w:lang w:eastAsia="ja-JP"/>
              </w:rPr>
              <w:t> (</w:t>
            </w:r>
            <w:proofErr w:type="spellStart"/>
            <w:r w:rsidRPr="00D85FFD">
              <w:rPr>
                <w:rFonts w:ascii="Times New Roman" w:hAnsi="Times New Roman"/>
                <w:color w:val="000000"/>
                <w:sz w:val="20"/>
                <w:lang w:eastAsia="ja-JP"/>
              </w:rPr>
              <w:t>Hagger</w:t>
            </w:r>
            <w:proofErr w:type="spellEnd"/>
            <w:r w:rsidRPr="00D85FFD">
              <w:rPr>
                <w:rFonts w:ascii="Times New Roman" w:hAnsi="Times New Roman"/>
                <w:color w:val="000000"/>
                <w:sz w:val="20"/>
                <w:lang w:eastAsia="ja-JP"/>
              </w:rPr>
              <w:t xml:space="preserve">, Koch, &amp; </w:t>
            </w:r>
            <w:proofErr w:type="spellStart"/>
            <w:r w:rsidRPr="00D85FFD">
              <w:rPr>
                <w:rFonts w:ascii="Times New Roman" w:hAnsi="Times New Roman"/>
                <w:color w:val="000000"/>
                <w:sz w:val="20"/>
                <w:lang w:eastAsia="ja-JP"/>
              </w:rPr>
              <w:t>Chatzisarantis</w:t>
            </w:r>
            <w:proofErr w:type="spellEnd"/>
            <w:r w:rsidRPr="00D85FFD">
              <w:rPr>
                <w:rFonts w:ascii="Times New Roman" w:hAnsi="Times New Roman"/>
                <w:color w:val="000000"/>
                <w:sz w:val="20"/>
                <w:lang w:eastAsia="ja-JP"/>
              </w:rPr>
              <w:t xml:space="preserve">, 2015; </w:t>
            </w:r>
            <w:proofErr w:type="spellStart"/>
            <w:r w:rsidRPr="00D85FFD">
              <w:rPr>
                <w:rFonts w:ascii="Times New Roman" w:hAnsi="Times New Roman"/>
                <w:color w:val="000000"/>
                <w:sz w:val="20"/>
                <w:lang w:eastAsia="ja-JP"/>
              </w:rPr>
              <w:t>Cerasoli</w:t>
            </w:r>
            <w:proofErr w:type="spellEnd"/>
            <w:r w:rsidRPr="00D85FFD">
              <w:rPr>
                <w:rFonts w:ascii="Times New Roman" w:hAnsi="Times New Roman"/>
                <w:color w:val="000000"/>
                <w:sz w:val="20"/>
                <w:lang w:eastAsia="ja-JP"/>
              </w:rPr>
              <w:t xml:space="preserve">, </w:t>
            </w:r>
            <w:proofErr w:type="spellStart"/>
            <w:r w:rsidRPr="00D85FFD">
              <w:rPr>
                <w:rFonts w:ascii="Times New Roman" w:hAnsi="Times New Roman"/>
                <w:color w:val="000000"/>
                <w:sz w:val="20"/>
                <w:lang w:eastAsia="ja-JP"/>
              </w:rPr>
              <w:t>Nicklin</w:t>
            </w:r>
            <w:proofErr w:type="spellEnd"/>
            <w:r w:rsidRPr="00D85FFD">
              <w:rPr>
                <w:rFonts w:ascii="Times New Roman" w:hAnsi="Times New Roman"/>
                <w:color w:val="000000"/>
                <w:sz w:val="20"/>
                <w:lang w:eastAsia="ja-JP"/>
              </w:rPr>
              <w:t xml:space="preserve">, &amp; Ford, 2014; </w:t>
            </w:r>
            <w:proofErr w:type="spellStart"/>
            <w:r w:rsidRPr="00D85FFD">
              <w:rPr>
                <w:rFonts w:ascii="Times New Roman" w:hAnsi="Times New Roman"/>
                <w:color w:val="000000"/>
                <w:sz w:val="20"/>
                <w:lang w:eastAsia="ja-JP"/>
              </w:rPr>
              <w:t>Deci</w:t>
            </w:r>
            <w:proofErr w:type="spellEnd"/>
            <w:r w:rsidRPr="00D85FFD">
              <w:rPr>
                <w:rFonts w:ascii="Times New Roman" w:hAnsi="Times New Roman"/>
                <w:color w:val="000000"/>
                <w:sz w:val="20"/>
                <w:lang w:eastAsia="ja-JP"/>
              </w:rPr>
              <w:t xml:space="preserve"> &amp; Ryan, 2000). Thus we </w:t>
            </w:r>
            <w:del w:id="65" w:author="william" w:date="2015-04-01T19:58:00Z">
              <w:r w:rsidRPr="00D85FFD" w:rsidDel="009E4F7F">
                <w:rPr>
                  <w:rFonts w:ascii="Times New Roman" w:hAnsi="Times New Roman"/>
                  <w:color w:val="000000"/>
                  <w:sz w:val="20"/>
                  <w:lang w:eastAsia="ja-JP"/>
                </w:rPr>
                <w:delText xml:space="preserve">would </w:delText>
              </w:r>
            </w:del>
            <w:r w:rsidRPr="00D85FFD">
              <w:rPr>
                <w:rFonts w:ascii="Times New Roman" w:hAnsi="Times New Roman"/>
                <w:color w:val="000000"/>
                <w:sz w:val="20"/>
                <w:lang w:eastAsia="ja-JP"/>
              </w:rPr>
              <w:t xml:space="preserve">expect that participants who receive positive competence-enhancing feedback </w:t>
            </w:r>
            <w:del w:id="66" w:author="william" w:date="2015-04-01T19:58:00Z">
              <w:r w:rsidRPr="00D85FFD" w:rsidDel="009E4F7F">
                <w:rPr>
                  <w:rFonts w:ascii="Times New Roman" w:hAnsi="Times New Roman"/>
                  <w:color w:val="000000"/>
                  <w:sz w:val="20"/>
                  <w:lang w:eastAsia="ja-JP"/>
                </w:rPr>
                <w:delText xml:space="preserve">to </w:delText>
              </w:r>
            </w:del>
            <w:ins w:id="67" w:author="william" w:date="2015-04-01T19:58:00Z">
              <w:r w:rsidR="009E4F7F">
                <w:rPr>
                  <w:rFonts w:ascii="Times New Roman" w:hAnsi="Times New Roman"/>
                  <w:color w:val="000000"/>
                  <w:sz w:val="20"/>
                  <w:lang w:eastAsia="ja-JP"/>
                </w:rPr>
                <w:t>would</w:t>
              </w:r>
              <w:r w:rsidR="009E4F7F" w:rsidRPr="00D85FFD">
                <w:rPr>
                  <w:rFonts w:ascii="Times New Roman" w:hAnsi="Times New Roman"/>
                  <w:color w:val="000000"/>
                  <w:sz w:val="20"/>
                  <w:lang w:eastAsia="ja-JP"/>
                </w:rPr>
                <w:t xml:space="preserve"> </w:t>
              </w:r>
            </w:ins>
            <w:r w:rsidRPr="00D85FFD">
              <w:rPr>
                <w:rFonts w:ascii="Times New Roman" w:hAnsi="Times New Roman"/>
                <w:color w:val="000000"/>
                <w:sz w:val="20"/>
                <w:lang w:eastAsia="ja-JP"/>
              </w:rPr>
              <w:t xml:space="preserve">increase the amount of time that </w:t>
            </w:r>
            <w:del w:id="68" w:author="william" w:date="2015-04-01T19:58:00Z">
              <w:r w:rsidRPr="00D85FFD" w:rsidDel="009E4F7F">
                <w:rPr>
                  <w:rFonts w:ascii="Times New Roman" w:hAnsi="Times New Roman"/>
                  <w:color w:val="000000"/>
                  <w:sz w:val="20"/>
                  <w:lang w:eastAsia="ja-JP"/>
                </w:rPr>
                <w:delText xml:space="preserve">participants </w:delText>
              </w:r>
            </w:del>
            <w:ins w:id="69" w:author="william" w:date="2015-04-01T19:58:00Z">
              <w:r w:rsidR="009E4F7F">
                <w:rPr>
                  <w:rFonts w:ascii="Times New Roman" w:hAnsi="Times New Roman"/>
                  <w:color w:val="000000"/>
                  <w:sz w:val="20"/>
                  <w:lang w:eastAsia="ja-JP"/>
                </w:rPr>
                <w:t>they</w:t>
              </w:r>
              <w:r w:rsidR="009E4F7F" w:rsidRPr="00D85FFD">
                <w:rPr>
                  <w:rFonts w:ascii="Times New Roman" w:hAnsi="Times New Roman"/>
                  <w:color w:val="000000"/>
                  <w:sz w:val="20"/>
                  <w:lang w:eastAsia="ja-JP"/>
                </w:rPr>
                <w:t xml:space="preserve"> </w:t>
              </w:r>
            </w:ins>
            <w:r w:rsidRPr="00D85FFD">
              <w:rPr>
                <w:rFonts w:ascii="Times New Roman" w:hAnsi="Times New Roman"/>
                <w:color w:val="000000"/>
                <w:sz w:val="20"/>
                <w:lang w:eastAsia="ja-JP"/>
              </w:rPr>
              <w:t xml:space="preserve">spend on a task.  This study tests this hypothesis using a common word game Boggle. </w:t>
            </w:r>
            <w:ins w:id="70" w:author="Luke Yeaton" w:date="2015-04-08T21:30:00Z">
              <w:r w:rsidR="004176D0">
                <w:rPr>
                  <w:rFonts w:ascii="Times New Roman" w:hAnsi="Times New Roman"/>
                  <w:color w:val="000000"/>
                  <w:sz w:val="20"/>
                  <w:lang w:eastAsia="ja-JP"/>
                </w:rPr>
                <w:t xml:space="preserve"> </w:t>
              </w:r>
            </w:ins>
          </w:p>
          <w:p w14:paraId="6A29DAAD"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t xml:space="preserve">Additionally, this study will test whether </w:t>
            </w:r>
            <w:ins w:id="71" w:author="william" w:date="2015-04-01T19:59:00Z">
              <w:r w:rsidR="009E4F7F">
                <w:rPr>
                  <w:rFonts w:ascii="Times New Roman" w:hAnsi="Times New Roman"/>
                  <w:color w:val="000000"/>
                  <w:sz w:val="20"/>
                  <w:lang w:eastAsia="ja-JP"/>
                </w:rPr>
                <w:t>personalizing</w:t>
              </w:r>
            </w:ins>
            <w:ins w:id="72" w:author="Luke Yeaton" w:date="2015-04-02T21:26:00Z">
              <w:r w:rsidR="00743073">
                <w:rPr>
                  <w:rFonts w:ascii="Times New Roman" w:hAnsi="Times New Roman"/>
                  <w:color w:val="000000"/>
                  <w:sz w:val="20"/>
                  <w:lang w:eastAsia="ja-JP"/>
                </w:rPr>
                <w:t xml:space="preserve"> </w:t>
              </w:r>
            </w:ins>
            <w:ins w:id="73" w:author="william" w:date="2015-04-01T19:59:00Z">
              <w:del w:id="74" w:author="Luke Yeaton" w:date="2015-04-02T21:26:00Z">
                <w:r w:rsidR="009E4F7F" w:rsidDel="00743073">
                  <w:rPr>
                    <w:rFonts w:ascii="Times New Roman" w:hAnsi="Times New Roman"/>
                    <w:color w:val="000000"/>
                    <w:sz w:val="20"/>
                    <w:lang w:eastAsia="ja-JP"/>
                  </w:rPr>
                  <w:delText xml:space="preserve"> feedback </w:delText>
                </w:r>
              </w:del>
              <w:r w:rsidR="009E4F7F">
                <w:rPr>
                  <w:rFonts w:ascii="Times New Roman" w:hAnsi="Times New Roman"/>
                  <w:color w:val="000000"/>
                  <w:sz w:val="20"/>
                  <w:lang w:eastAsia="ja-JP"/>
                </w:rPr>
                <w:t xml:space="preserve">positive competence enhancing feedback </w:t>
              </w:r>
            </w:ins>
            <w:del w:id="75" w:author="william" w:date="2015-04-01T20:00:00Z">
              <w:r w:rsidRPr="00D85FFD" w:rsidDel="009E4F7F">
                <w:rPr>
                  <w:rFonts w:ascii="Times New Roman" w:hAnsi="Times New Roman"/>
                  <w:color w:val="000000"/>
                  <w:sz w:val="20"/>
                  <w:lang w:eastAsia="ja-JP"/>
                </w:rPr>
                <w:delText xml:space="preserve">personalized or generalized positive competence enhancing feedback (PPCEF or GPCEF) </w:delText>
              </w:r>
            </w:del>
            <w:r w:rsidRPr="00D85FFD">
              <w:rPr>
                <w:rFonts w:ascii="Times New Roman" w:hAnsi="Times New Roman"/>
                <w:color w:val="000000"/>
                <w:sz w:val="20"/>
                <w:lang w:eastAsia="ja-JP"/>
              </w:rPr>
              <w:t xml:space="preserve">will have a stronger effect on increasing task performance or motivation. </w:t>
            </w:r>
            <w:ins w:id="76" w:author="william" w:date="2015-04-01T20:00:00Z">
              <w:r w:rsidR="009E4F7F">
                <w:rPr>
                  <w:rFonts w:ascii="Times New Roman" w:hAnsi="Times New Roman"/>
                  <w:color w:val="000000"/>
                  <w:sz w:val="20"/>
                  <w:lang w:eastAsia="ja-JP"/>
                </w:rPr>
                <w:t>Personalized positive competence enhancing feedback (</w:t>
              </w:r>
            </w:ins>
            <w:ins w:id="77" w:author="william" w:date="2015-04-01T19:58:00Z">
              <w:r w:rsidR="009E4F7F">
                <w:rPr>
                  <w:rFonts w:ascii="Times New Roman" w:hAnsi="Times New Roman"/>
                  <w:color w:val="000000"/>
                  <w:sz w:val="20"/>
                  <w:lang w:eastAsia="ja-JP"/>
                </w:rPr>
                <w:t>PPCEF</w:t>
              </w:r>
            </w:ins>
            <w:ins w:id="78" w:author="william" w:date="2015-04-01T20:00:00Z">
              <w:r w:rsidR="009E4F7F">
                <w:rPr>
                  <w:rFonts w:ascii="Times New Roman" w:hAnsi="Times New Roman"/>
                  <w:color w:val="000000"/>
                  <w:sz w:val="20"/>
                  <w:lang w:eastAsia="ja-JP"/>
                </w:rPr>
                <w:t xml:space="preserve">) </w:t>
              </w:r>
            </w:ins>
            <w:ins w:id="79" w:author="Luke Yeaton" w:date="2015-04-02T21:27:00Z">
              <w:r w:rsidR="00743073">
                <w:rPr>
                  <w:rFonts w:ascii="Times New Roman" w:hAnsi="Times New Roman"/>
                  <w:color w:val="000000"/>
                  <w:sz w:val="20"/>
                  <w:lang w:eastAsia="ja-JP"/>
                </w:rPr>
                <w:t xml:space="preserve">involves acknowledging a personal characteristic of the participant in the feedback.  Generalized positive competence enhancing feedback (GPCEF) is characterized by acknowledging </w:t>
              </w:r>
            </w:ins>
            <w:ins w:id="80" w:author="Luke Yeaton" w:date="2015-04-02T21:30:00Z">
              <w:r w:rsidR="00743073">
                <w:rPr>
                  <w:rFonts w:ascii="Times New Roman" w:hAnsi="Times New Roman"/>
                  <w:color w:val="000000"/>
                  <w:sz w:val="20"/>
                  <w:lang w:eastAsia="ja-JP"/>
                </w:rPr>
                <w:t xml:space="preserve">merely </w:t>
              </w:r>
            </w:ins>
            <w:ins w:id="81" w:author="Luke Yeaton" w:date="2015-04-02T21:31:00Z">
              <w:r w:rsidR="003510D6">
                <w:rPr>
                  <w:rFonts w:ascii="Times New Roman" w:hAnsi="Times New Roman"/>
                  <w:color w:val="000000"/>
                  <w:sz w:val="20"/>
                  <w:lang w:eastAsia="ja-JP"/>
                </w:rPr>
                <w:t>the performance without a personalized characteristic.</w:t>
              </w:r>
            </w:ins>
            <w:ins w:id="82" w:author="william" w:date="2015-04-01T20:00:00Z">
              <w:del w:id="83" w:author="Luke Yeaton" w:date="2015-04-02T21:33:00Z">
                <w:r w:rsidR="009E4F7F" w:rsidDel="003510D6">
                  <w:rPr>
                    <w:rFonts w:ascii="Times New Roman" w:hAnsi="Times New Roman"/>
                    <w:color w:val="000000"/>
                    <w:sz w:val="20"/>
                    <w:lang w:eastAsia="ja-JP"/>
                  </w:rPr>
                  <w:delText>involves/would include/is/pick one</w:delText>
                </w:r>
              </w:del>
            </w:ins>
            <w:ins w:id="84" w:author="william" w:date="2015-04-01T20:03:00Z">
              <w:del w:id="85" w:author="Luke Yeaton" w:date="2015-04-02T21:33:00Z">
                <w:r w:rsidR="009E4F7F" w:rsidDel="003510D6">
                  <w:rPr>
                    <w:rFonts w:ascii="Times New Roman" w:hAnsi="Times New Roman"/>
                    <w:color w:val="000000"/>
                    <w:sz w:val="20"/>
                    <w:lang w:eastAsia="ja-JP"/>
                  </w:rPr>
                  <w:delText xml:space="preserve"> and define/describe what you mean</w:delText>
                </w:r>
              </w:del>
            </w:ins>
            <w:ins w:id="86" w:author="william" w:date="2015-04-01T20:00:00Z">
              <w:del w:id="87" w:author="Luke Yeaton" w:date="2015-04-02T21:33:00Z">
                <w:r w:rsidR="009E4F7F" w:rsidDel="003510D6">
                  <w:rPr>
                    <w:rFonts w:ascii="Times New Roman" w:hAnsi="Times New Roman"/>
                    <w:color w:val="000000"/>
                    <w:sz w:val="20"/>
                    <w:lang w:eastAsia="ja-JP"/>
                  </w:rPr>
                  <w:delText xml:space="preserve">, whereas more generalized </w:delText>
                </w:r>
              </w:del>
            </w:ins>
            <w:ins w:id="88" w:author="william" w:date="2015-04-01T20:03:00Z">
              <w:del w:id="89" w:author="Luke Yeaton" w:date="2015-04-02T21:33:00Z">
                <w:r w:rsidR="009E4F7F" w:rsidDel="003510D6">
                  <w:rPr>
                    <w:rFonts w:ascii="Times New Roman" w:hAnsi="Times New Roman"/>
                    <w:color w:val="000000"/>
                    <w:sz w:val="20"/>
                    <w:lang w:eastAsia="ja-JP"/>
                  </w:rPr>
                  <w:delText xml:space="preserve">positive </w:delText>
                </w:r>
              </w:del>
            </w:ins>
            <w:ins w:id="90" w:author="william" w:date="2015-04-01T20:00:00Z">
              <w:del w:id="91" w:author="Luke Yeaton" w:date="2015-04-02T21:33:00Z">
                <w:r w:rsidR="009E4F7F" w:rsidDel="003510D6">
                  <w:rPr>
                    <w:rFonts w:ascii="Times New Roman" w:hAnsi="Times New Roman"/>
                    <w:color w:val="000000"/>
                    <w:sz w:val="20"/>
                    <w:lang w:eastAsia="ja-JP"/>
                  </w:rPr>
                  <w:delText>competence enhancing feedback</w:delText>
                </w:r>
              </w:del>
            </w:ins>
            <w:ins w:id="92" w:author="william" w:date="2015-04-01T19:58:00Z">
              <w:del w:id="93" w:author="Luke Yeaton" w:date="2015-04-02T21:33:00Z">
                <w:r w:rsidR="009E4F7F" w:rsidDel="003510D6">
                  <w:rPr>
                    <w:rFonts w:ascii="Times New Roman" w:hAnsi="Times New Roman"/>
                    <w:color w:val="000000"/>
                    <w:sz w:val="20"/>
                    <w:lang w:eastAsia="ja-JP"/>
                  </w:rPr>
                  <w:delText xml:space="preserve"> </w:delText>
                </w:r>
              </w:del>
            </w:ins>
            <w:ins w:id="94" w:author="william" w:date="2015-04-01T20:03:00Z">
              <w:del w:id="95" w:author="Luke Yeaton" w:date="2015-04-02T21:33:00Z">
                <w:r w:rsidR="009E4F7F" w:rsidDel="003510D6">
                  <w:rPr>
                    <w:rFonts w:ascii="Times New Roman" w:hAnsi="Times New Roman"/>
                    <w:color w:val="000000"/>
                    <w:sz w:val="20"/>
                    <w:lang w:eastAsia="ja-JP"/>
                  </w:rPr>
                  <w:delText>(GPCEF) provide the contrast that will make it clear how this differ.</w:delText>
                </w:r>
              </w:del>
            </w:ins>
            <w:r w:rsidRPr="00D85FFD">
              <w:rPr>
                <w:rFonts w:ascii="Times New Roman" w:hAnsi="Times New Roman"/>
                <w:color w:val="000000"/>
                <w:sz w:val="20"/>
                <w:lang w:eastAsia="ja-JP"/>
              </w:rPr>
              <w:t> </w:t>
            </w:r>
            <w:ins w:id="96" w:author="Luke Yeaton" w:date="2015-04-02T21:33:00Z">
              <w:r w:rsidR="003510D6">
                <w:rPr>
                  <w:rFonts w:ascii="Times New Roman" w:hAnsi="Times New Roman"/>
                  <w:color w:val="000000"/>
                  <w:sz w:val="20"/>
                  <w:lang w:eastAsia="ja-JP"/>
                </w:rPr>
                <w:t xml:space="preserve"> </w:t>
              </w:r>
            </w:ins>
            <w:ins w:id="97" w:author="william" w:date="2015-04-01T20:03:00Z">
              <w:r w:rsidR="009E4F7F">
                <w:rPr>
                  <w:rFonts w:ascii="Times New Roman" w:hAnsi="Times New Roman"/>
                  <w:color w:val="000000"/>
                  <w:sz w:val="20"/>
                  <w:lang w:eastAsia="ja-JP"/>
                </w:rPr>
                <w:t xml:space="preserve">As </w:t>
              </w:r>
            </w:ins>
            <w:del w:id="98" w:author="william" w:date="2015-04-01T20:03:00Z">
              <w:r w:rsidRPr="00D85FFD" w:rsidDel="009E4F7F">
                <w:rPr>
                  <w:rFonts w:ascii="Times New Roman" w:hAnsi="Times New Roman"/>
                  <w:color w:val="000000"/>
                  <w:sz w:val="20"/>
                  <w:lang w:eastAsia="ja-JP"/>
                </w:rPr>
                <w:delText>O</w:delText>
              </w:r>
            </w:del>
            <w:ins w:id="99" w:author="william" w:date="2015-04-01T20:03:00Z">
              <w:r w:rsidR="009E4F7F">
                <w:rPr>
                  <w:rFonts w:ascii="Times New Roman" w:hAnsi="Times New Roman"/>
                  <w:color w:val="000000"/>
                  <w:sz w:val="20"/>
                  <w:lang w:eastAsia="ja-JP"/>
                </w:rPr>
                <w:t>o</w:t>
              </w:r>
            </w:ins>
            <w:r w:rsidRPr="00D85FFD">
              <w:rPr>
                <w:rFonts w:ascii="Times New Roman" w:hAnsi="Times New Roman"/>
                <w:color w:val="000000"/>
                <w:sz w:val="20"/>
                <w:lang w:eastAsia="ja-JP"/>
              </w:rPr>
              <w:t xml:space="preserve">ther work </w:t>
            </w:r>
            <w:del w:id="100" w:author="william" w:date="2015-04-01T20:03:00Z">
              <w:r w:rsidRPr="00D85FFD" w:rsidDel="009E4F7F">
                <w:rPr>
                  <w:rFonts w:ascii="Times New Roman" w:hAnsi="Times New Roman"/>
                  <w:color w:val="000000"/>
                  <w:sz w:val="20"/>
                  <w:lang w:eastAsia="ja-JP"/>
                </w:rPr>
                <w:delText xml:space="preserve">had </w:delText>
              </w:r>
            </w:del>
            <w:r w:rsidRPr="00D85FFD">
              <w:rPr>
                <w:rFonts w:ascii="Times New Roman" w:hAnsi="Times New Roman"/>
                <w:color w:val="000000"/>
                <w:sz w:val="20"/>
                <w:lang w:eastAsia="ja-JP"/>
              </w:rPr>
              <w:t xml:space="preserve">demonstrated </w:t>
            </w:r>
            <w:del w:id="101" w:author="william" w:date="2015-04-01T20:04:00Z">
              <w:r w:rsidRPr="00D85FFD" w:rsidDel="009E4F7F">
                <w:rPr>
                  <w:rFonts w:ascii="Times New Roman" w:hAnsi="Times New Roman"/>
                  <w:color w:val="000000"/>
                  <w:sz w:val="20"/>
                  <w:lang w:eastAsia="ja-JP"/>
                </w:rPr>
                <w:delText xml:space="preserve">the </w:delText>
              </w:r>
            </w:del>
            <w:r w:rsidRPr="00D85FFD">
              <w:rPr>
                <w:rFonts w:ascii="Times New Roman" w:hAnsi="Times New Roman"/>
                <w:color w:val="000000"/>
                <w:sz w:val="20"/>
                <w:lang w:eastAsia="ja-JP"/>
              </w:rPr>
              <w:t>in</w:t>
            </w:r>
            <w:r>
              <w:rPr>
                <w:rFonts w:ascii="Times New Roman" w:hAnsi="Times New Roman"/>
                <w:color w:val="000000"/>
                <w:sz w:val="20"/>
                <w:lang w:eastAsia="ja-JP"/>
              </w:rPr>
              <w:t xml:space="preserve">creased performance outcomes </w:t>
            </w:r>
            <w:del w:id="102" w:author="william" w:date="2015-04-01T20:04:00Z">
              <w:r w:rsidDel="009E4F7F">
                <w:rPr>
                  <w:rFonts w:ascii="Times New Roman" w:hAnsi="Times New Roman"/>
                  <w:color w:val="000000"/>
                  <w:sz w:val="20"/>
                  <w:lang w:eastAsia="ja-JP"/>
                </w:rPr>
                <w:delText>of</w:delText>
              </w:r>
              <w:r w:rsidRPr="00D85FFD" w:rsidDel="009E4F7F">
                <w:rPr>
                  <w:rFonts w:ascii="Times New Roman" w:hAnsi="Times New Roman"/>
                  <w:color w:val="000000"/>
                  <w:sz w:val="20"/>
                  <w:lang w:eastAsia="ja-JP"/>
                </w:rPr>
                <w:delText> </w:delText>
              </w:r>
            </w:del>
            <w:ins w:id="103" w:author="william" w:date="2015-04-01T20:04:00Z">
              <w:del w:id="104" w:author="Luke Yeaton" w:date="2015-04-02T21:23:00Z">
                <w:r w:rsidR="009E4F7F" w:rsidDel="00743073">
                  <w:rPr>
                    <w:rFonts w:ascii="Times New Roman" w:hAnsi="Times New Roman"/>
                    <w:color w:val="000000"/>
                    <w:sz w:val="20"/>
                    <w:lang w:eastAsia="ja-JP"/>
                  </w:rPr>
                  <w:delText xml:space="preserve">with </w:delText>
                </w:r>
                <w:r w:rsidR="009E4F7F" w:rsidRPr="00D85FFD" w:rsidDel="00743073">
                  <w:rPr>
                    <w:rFonts w:ascii="Times New Roman" w:hAnsi="Times New Roman"/>
                    <w:color w:val="000000"/>
                    <w:sz w:val="20"/>
                    <w:lang w:eastAsia="ja-JP"/>
                  </w:rPr>
                  <w:delText> </w:delText>
                </w:r>
              </w:del>
            </w:ins>
            <w:del w:id="105" w:author="Luke Yeaton" w:date="2015-04-02T21:23:00Z">
              <w:r w:rsidRPr="00D85FFD" w:rsidDel="00743073">
                <w:rPr>
                  <w:rFonts w:ascii="Times New Roman" w:hAnsi="Times New Roman"/>
                  <w:color w:val="000000"/>
                  <w:sz w:val="20"/>
                  <w:lang w:eastAsia="ja-JP"/>
                </w:rPr>
                <w:delText>personalized</w:delText>
              </w:r>
            </w:del>
            <w:ins w:id="106" w:author="Luke Yeaton" w:date="2015-04-02T21:23:00Z">
              <w:r w:rsidR="00743073">
                <w:rPr>
                  <w:rFonts w:ascii="Times New Roman" w:hAnsi="Times New Roman"/>
                  <w:color w:val="000000"/>
                  <w:sz w:val="20"/>
                  <w:lang w:eastAsia="ja-JP"/>
                </w:rPr>
                <w:t xml:space="preserve">with </w:t>
              </w:r>
              <w:r w:rsidR="00743073" w:rsidRPr="00D85FFD">
                <w:rPr>
                  <w:rFonts w:ascii="Times New Roman" w:hAnsi="Times New Roman"/>
                  <w:color w:val="000000"/>
                  <w:sz w:val="20"/>
                  <w:lang w:eastAsia="ja-JP"/>
                </w:rPr>
                <w:t>personalized</w:t>
              </w:r>
            </w:ins>
            <w:r w:rsidRPr="00D85FFD">
              <w:rPr>
                <w:rFonts w:ascii="Times New Roman" w:hAnsi="Times New Roman"/>
                <w:color w:val="000000"/>
                <w:sz w:val="20"/>
                <w:lang w:eastAsia="ja-JP"/>
              </w:rPr>
              <w:t xml:space="preserve"> feedback (Martens, </w:t>
            </w:r>
            <w:proofErr w:type="spellStart"/>
            <w:r w:rsidRPr="00D85FFD">
              <w:rPr>
                <w:rFonts w:ascii="Times New Roman" w:hAnsi="Times New Roman"/>
                <w:color w:val="000000"/>
                <w:sz w:val="20"/>
                <w:lang w:eastAsia="ja-JP"/>
              </w:rPr>
              <w:t>Arterberry</w:t>
            </w:r>
            <w:proofErr w:type="spellEnd"/>
            <w:r w:rsidRPr="00D85FFD">
              <w:rPr>
                <w:rFonts w:ascii="Times New Roman" w:hAnsi="Times New Roman"/>
                <w:color w:val="000000"/>
                <w:sz w:val="20"/>
                <w:lang w:eastAsia="ja-JP"/>
              </w:rPr>
              <w:t>, Takamatsu, Masters, &amp; Dude, 2015)</w:t>
            </w:r>
            <w:ins w:id="107" w:author="william" w:date="2015-04-01T20:04:00Z">
              <w:r w:rsidR="009E4F7F">
                <w:rPr>
                  <w:rFonts w:ascii="Times New Roman" w:hAnsi="Times New Roman"/>
                  <w:color w:val="000000"/>
                  <w:sz w:val="20"/>
                  <w:lang w:eastAsia="ja-JP"/>
                </w:rPr>
                <w:t xml:space="preserve">, we predict </w:t>
              </w:r>
              <w:del w:id="108" w:author="Luke Yeaton" w:date="2015-04-02T21:33:00Z">
                <w:r w:rsidR="009E4F7F" w:rsidDel="003510D6">
                  <w:rPr>
                    <w:rFonts w:ascii="Times New Roman" w:hAnsi="Times New Roman"/>
                    <w:color w:val="000000"/>
                    <w:sz w:val="20"/>
                    <w:lang w:eastAsia="ja-JP"/>
                  </w:rPr>
                  <w:delText>make your prediction</w:delText>
                </w:r>
              </w:del>
            </w:ins>
            <w:ins w:id="109" w:author="Luke Yeaton" w:date="2015-04-02T21:33:00Z">
              <w:r w:rsidR="003510D6">
                <w:rPr>
                  <w:rFonts w:ascii="Times New Roman" w:hAnsi="Times New Roman"/>
                  <w:color w:val="000000"/>
                  <w:sz w:val="20"/>
                  <w:lang w:eastAsia="ja-JP"/>
                </w:rPr>
                <w:t>that the group receiving PPCEF will demonstrate an increase in performance.  Additionally, we predict that the group receiving PPCEF will demonstrate an increase in motivation</w:t>
              </w:r>
            </w:ins>
            <w:r w:rsidRPr="00D85FFD">
              <w:rPr>
                <w:rFonts w:ascii="Times New Roman" w:hAnsi="Times New Roman"/>
                <w:color w:val="000000"/>
                <w:sz w:val="20"/>
                <w:lang w:eastAsia="ja-JP"/>
              </w:rPr>
              <w:t xml:space="preserve">. </w:t>
            </w:r>
            <w:del w:id="110" w:author="william" w:date="2015-04-01T20:04:00Z">
              <w:r w:rsidRPr="00D85FFD" w:rsidDel="009E4F7F">
                <w:rPr>
                  <w:rFonts w:ascii="Times New Roman" w:hAnsi="Times New Roman"/>
                  <w:color w:val="000000"/>
                  <w:sz w:val="20"/>
                  <w:lang w:eastAsia="ja-JP"/>
                </w:rPr>
                <w:delText> </w:delText>
              </w:r>
            </w:del>
          </w:p>
          <w:p w14:paraId="62B72112"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b/>
                <w:bCs/>
                <w:color w:val="000000"/>
                <w:sz w:val="20"/>
                <w:lang w:eastAsia="ja-JP"/>
              </w:rPr>
              <w:t>Proposed Design and Procedures</w:t>
            </w:r>
          </w:p>
          <w:p w14:paraId="2CFDAEE1" w14:textId="7089FA55" w:rsidR="004721F6" w:rsidRDefault="003510D6" w:rsidP="00D85FFD">
            <w:pPr>
              <w:spacing w:line="480" w:lineRule="auto"/>
              <w:jc w:val="both"/>
              <w:rPr>
                <w:ins w:id="111" w:author="Luke Yeaton" w:date="2015-04-06T20:10:00Z"/>
                <w:rFonts w:ascii="Times New Roman" w:hAnsi="Times New Roman"/>
                <w:color w:val="000000"/>
                <w:sz w:val="20"/>
                <w:lang w:eastAsia="ja-JP"/>
              </w:rPr>
            </w:pPr>
            <w:ins w:id="112" w:author="Luke Yeaton" w:date="2015-04-02T21:38:00Z">
              <w:r>
                <w:rPr>
                  <w:rFonts w:ascii="Times New Roman" w:hAnsi="Times New Roman"/>
                  <w:color w:val="000000"/>
                  <w:sz w:val="20"/>
                  <w:lang w:eastAsia="ja-JP"/>
                </w:rPr>
                <w:t xml:space="preserve">There will be three groups for this study.  </w:t>
              </w:r>
            </w:ins>
            <w:ins w:id="113" w:author="Luke Yeaton" w:date="2015-04-02T21:35:00Z">
              <w:r>
                <w:rPr>
                  <w:rFonts w:ascii="Times New Roman" w:hAnsi="Times New Roman"/>
                  <w:color w:val="000000"/>
                  <w:sz w:val="20"/>
                  <w:lang w:eastAsia="ja-JP"/>
                </w:rPr>
                <w:t xml:space="preserve">All </w:t>
              </w:r>
            </w:ins>
            <w:r w:rsidR="00D85FFD" w:rsidRPr="00D85FFD">
              <w:rPr>
                <w:rFonts w:ascii="Times New Roman" w:hAnsi="Times New Roman"/>
                <w:color w:val="000000"/>
                <w:sz w:val="20"/>
                <w:lang w:eastAsia="ja-JP"/>
              </w:rPr>
              <w:t xml:space="preserve">Participants </w:t>
            </w:r>
            <w:del w:id="114" w:author="Luke Yeaton" w:date="2015-04-02T21:35:00Z">
              <w:r w:rsidR="00D85FFD" w:rsidRPr="00D85FFD" w:rsidDel="003510D6">
                <w:rPr>
                  <w:rFonts w:ascii="Times New Roman" w:hAnsi="Times New Roman"/>
                  <w:color w:val="000000"/>
                  <w:sz w:val="20"/>
                  <w:lang w:eastAsia="ja-JP"/>
                </w:rPr>
                <w:delText xml:space="preserve">in the </w:delText>
              </w:r>
              <w:commentRangeStart w:id="115"/>
              <w:r w:rsidR="00D85FFD" w:rsidRPr="00D85FFD" w:rsidDel="003510D6">
                <w:rPr>
                  <w:rFonts w:ascii="Times New Roman" w:hAnsi="Times New Roman"/>
                  <w:color w:val="000000"/>
                  <w:sz w:val="20"/>
                  <w:lang w:eastAsia="ja-JP"/>
                </w:rPr>
                <w:delText xml:space="preserve">third </w:delText>
              </w:r>
              <w:commentRangeEnd w:id="115"/>
              <w:r w:rsidR="009E4F7F" w:rsidDel="003510D6">
                <w:rPr>
                  <w:rStyle w:val="CommentReference"/>
                </w:rPr>
                <w:commentReference w:id="115"/>
              </w:r>
              <w:r w:rsidR="00D85FFD" w:rsidRPr="00D85FFD" w:rsidDel="003510D6">
                <w:rPr>
                  <w:rFonts w:ascii="Times New Roman" w:hAnsi="Times New Roman"/>
                  <w:color w:val="000000"/>
                  <w:sz w:val="20"/>
                  <w:lang w:eastAsia="ja-JP"/>
                </w:rPr>
                <w:delText xml:space="preserve">group </w:delText>
              </w:r>
            </w:del>
            <w:r w:rsidR="00D85FFD" w:rsidRPr="00D85FFD">
              <w:rPr>
                <w:rFonts w:ascii="Times New Roman" w:hAnsi="Times New Roman"/>
                <w:color w:val="000000"/>
                <w:sz w:val="20"/>
                <w:lang w:eastAsia="ja-JP"/>
              </w:rPr>
              <w:t xml:space="preserve">will </w:t>
            </w:r>
            <w:ins w:id="116" w:author="Luke Yeaton" w:date="2015-04-02T21:35:00Z">
              <w:r>
                <w:rPr>
                  <w:rFonts w:ascii="Times New Roman" w:hAnsi="Times New Roman"/>
                  <w:color w:val="000000"/>
                  <w:sz w:val="20"/>
                  <w:lang w:eastAsia="ja-JP"/>
                </w:rPr>
                <w:t xml:space="preserve">be </w:t>
              </w:r>
            </w:ins>
            <w:r w:rsidR="00D85FFD" w:rsidRPr="00D85FFD">
              <w:rPr>
                <w:rFonts w:ascii="Times New Roman" w:hAnsi="Times New Roman"/>
                <w:color w:val="000000"/>
                <w:sz w:val="20"/>
                <w:lang w:eastAsia="ja-JP"/>
              </w:rPr>
              <w:t xml:space="preserve">discreetly </w:t>
            </w:r>
            <w:del w:id="117" w:author="Luke Yeaton" w:date="2015-04-02T21:35:00Z">
              <w:r w:rsidR="00D85FFD" w:rsidRPr="00D85FFD" w:rsidDel="003510D6">
                <w:rPr>
                  <w:rFonts w:ascii="Times New Roman" w:hAnsi="Times New Roman"/>
                  <w:color w:val="000000"/>
                  <w:sz w:val="20"/>
                  <w:lang w:eastAsia="ja-JP"/>
                </w:rPr>
                <w:delText xml:space="preserve">be </w:delText>
              </w:r>
            </w:del>
            <w:r w:rsidR="00D85FFD" w:rsidRPr="00D85FFD">
              <w:rPr>
                <w:rFonts w:ascii="Times New Roman" w:hAnsi="Times New Roman"/>
                <w:color w:val="000000"/>
                <w:sz w:val="20"/>
                <w:lang w:eastAsia="ja-JP"/>
              </w:rPr>
              <w:t xml:space="preserve">asked what their </w:t>
            </w:r>
            <w:ins w:id="118" w:author="Luke Yeaton" w:date="2015-04-06T22:12:00Z">
              <w:r w:rsidR="00A80A68">
                <w:rPr>
                  <w:rFonts w:ascii="Times New Roman" w:hAnsi="Times New Roman"/>
                  <w:color w:val="000000"/>
                  <w:sz w:val="20"/>
                  <w:lang w:eastAsia="ja-JP"/>
                </w:rPr>
                <w:t xml:space="preserve">favorite subject was in school to </w:t>
              </w:r>
            </w:ins>
            <w:del w:id="119" w:author="Luke Yeaton" w:date="2015-04-06T22:12:00Z">
              <w:r w:rsidR="00D85FFD" w:rsidRPr="00D85FFD" w:rsidDel="00A80A68">
                <w:rPr>
                  <w:rFonts w:ascii="Times New Roman" w:hAnsi="Times New Roman"/>
                  <w:color w:val="000000"/>
                  <w:sz w:val="20"/>
                  <w:lang w:eastAsia="ja-JP"/>
                </w:rPr>
                <w:delText xml:space="preserve">most significant scholastic interests as a child was.  This was to </w:delText>
              </w:r>
            </w:del>
            <w:r w:rsidR="00D85FFD" w:rsidRPr="00D85FFD">
              <w:rPr>
                <w:rFonts w:ascii="Times New Roman" w:hAnsi="Times New Roman"/>
                <w:color w:val="000000"/>
                <w:sz w:val="20"/>
                <w:lang w:eastAsia="ja-JP"/>
              </w:rPr>
              <w:t xml:space="preserve">gain </w:t>
            </w:r>
            <w:ins w:id="120" w:author="William Knapp" w:date="2015-04-02T08:22:00Z">
              <w:r w:rsidR="00D83214">
                <w:rPr>
                  <w:rFonts w:ascii="Times New Roman" w:hAnsi="Times New Roman"/>
                  <w:color w:val="000000"/>
                  <w:sz w:val="20"/>
                  <w:lang w:eastAsia="ja-JP"/>
                </w:rPr>
                <w:t xml:space="preserve">information </w:t>
              </w:r>
            </w:ins>
            <w:ins w:id="121" w:author="Luke Yeaton" w:date="2015-04-02T21:36:00Z">
              <w:r>
                <w:rPr>
                  <w:rFonts w:ascii="Times New Roman" w:hAnsi="Times New Roman"/>
                  <w:color w:val="000000"/>
                  <w:sz w:val="20"/>
                  <w:lang w:eastAsia="ja-JP"/>
                </w:rPr>
                <w:t xml:space="preserve">for the personalized condition.  </w:t>
              </w:r>
            </w:ins>
            <w:ins w:id="122" w:author="William Knapp" w:date="2015-04-02T08:22:00Z">
              <w:del w:id="123" w:author="Luke Yeaton" w:date="2015-04-02T21:36:00Z">
                <w:r w:rsidR="00D83214" w:rsidDel="003510D6">
                  <w:rPr>
                    <w:rFonts w:ascii="Times New Roman" w:hAnsi="Times New Roman"/>
                    <w:color w:val="000000"/>
                    <w:sz w:val="20"/>
                    <w:lang w:eastAsia="ja-JP"/>
                  </w:rPr>
                  <w:delText>to personalize the feedback in the PPCEF condition.</w:delText>
                </w:r>
                <w:r w:rsidR="00D83214" w:rsidRPr="00D85FFD" w:rsidDel="003510D6">
                  <w:rPr>
                    <w:rFonts w:ascii="Times New Roman" w:hAnsi="Times New Roman"/>
                    <w:color w:val="000000"/>
                    <w:sz w:val="20"/>
                    <w:lang w:eastAsia="ja-JP"/>
                  </w:rPr>
                  <w:delText xml:space="preserve"> </w:delText>
                </w:r>
              </w:del>
            </w:ins>
            <w:del w:id="124" w:author="William Knapp" w:date="2015-04-02T08:22:00Z">
              <w:r w:rsidR="00D85FFD" w:rsidRPr="00D85FFD" w:rsidDel="00D83214">
                <w:rPr>
                  <w:rFonts w:ascii="Times New Roman" w:hAnsi="Times New Roman"/>
                  <w:color w:val="000000"/>
                  <w:sz w:val="20"/>
                  <w:lang w:eastAsia="ja-JP"/>
                </w:rPr>
                <w:delText>personalized information regarding the participant in a non-discrete manne</w:delText>
              </w:r>
            </w:del>
            <w:del w:id="125" w:author="Luke Yeaton" w:date="2015-04-02T21:36:00Z">
              <w:r w:rsidR="00D85FFD" w:rsidRPr="00D85FFD" w:rsidDel="003510D6">
                <w:rPr>
                  <w:rFonts w:ascii="Times New Roman" w:hAnsi="Times New Roman"/>
                  <w:color w:val="000000"/>
                  <w:sz w:val="20"/>
                  <w:lang w:eastAsia="ja-JP"/>
                </w:rPr>
                <w:delText>r.  </w:delText>
              </w:r>
            </w:del>
            <w:r w:rsidR="00D85FFD" w:rsidRPr="00D85FFD">
              <w:rPr>
                <w:rFonts w:ascii="Times New Roman" w:hAnsi="Times New Roman"/>
                <w:color w:val="000000"/>
                <w:sz w:val="20"/>
                <w:lang w:eastAsia="ja-JP"/>
              </w:rPr>
              <w:t>All participants will receive instructions for t</w:t>
            </w:r>
            <w:r w:rsidR="00D85FFD">
              <w:rPr>
                <w:rFonts w:ascii="Times New Roman" w:hAnsi="Times New Roman"/>
                <w:color w:val="000000"/>
                <w:sz w:val="20"/>
                <w:lang w:eastAsia="ja-JP"/>
              </w:rPr>
              <w:t>he Boggle game task.  They will</w:t>
            </w:r>
            <w:r w:rsidR="00D85FFD" w:rsidRPr="00D85FFD">
              <w:rPr>
                <w:rFonts w:ascii="Times New Roman" w:hAnsi="Times New Roman"/>
                <w:color w:val="000000"/>
                <w:sz w:val="20"/>
                <w:lang w:eastAsia="ja-JP"/>
              </w:rPr>
              <w:t xml:space="preserve"> then be given the first Boggle task </w:t>
            </w:r>
            <w:ins w:id="126" w:author="William Knapp" w:date="2015-04-02T08:23:00Z">
              <w:r w:rsidR="00D83214">
                <w:rPr>
                  <w:rFonts w:ascii="Times New Roman" w:hAnsi="Times New Roman"/>
                  <w:color w:val="000000"/>
                  <w:sz w:val="20"/>
                  <w:lang w:eastAsia="ja-JP"/>
                </w:rPr>
                <w:t xml:space="preserve">which is comprised of </w:t>
              </w:r>
            </w:ins>
            <w:ins w:id="127" w:author="Luke Yeaton" w:date="2015-04-02T21:37:00Z">
              <w:r>
                <w:rPr>
                  <w:rFonts w:ascii="Times New Roman" w:hAnsi="Times New Roman"/>
                  <w:color w:val="000000"/>
                  <w:sz w:val="20"/>
                  <w:lang w:eastAsia="ja-JP"/>
                </w:rPr>
                <w:t>a 2 minute time period to find as many words as they can.</w:t>
              </w:r>
            </w:ins>
            <w:ins w:id="128" w:author="William Knapp" w:date="2015-04-02T08:23:00Z">
              <w:del w:id="129" w:author="Luke Yeaton" w:date="2015-04-02T21:37:00Z">
                <w:r w:rsidR="00D83214" w:rsidDel="003510D6">
                  <w:rPr>
                    <w:rFonts w:ascii="Times New Roman" w:hAnsi="Times New Roman"/>
                    <w:color w:val="000000"/>
                    <w:sz w:val="20"/>
                    <w:lang w:eastAsia="ja-JP"/>
                  </w:rPr>
                  <w:delText>…. They’ll have</w:delText>
                </w:r>
              </w:del>
            </w:ins>
            <w:del w:id="130" w:author="William Knapp" w:date="2015-04-02T08:23:00Z">
              <w:r w:rsidR="00D85FFD" w:rsidRPr="00D85FFD" w:rsidDel="00D83214">
                <w:rPr>
                  <w:rFonts w:ascii="Times New Roman" w:hAnsi="Times New Roman"/>
                  <w:color w:val="000000"/>
                  <w:sz w:val="20"/>
                  <w:lang w:eastAsia="ja-JP"/>
                </w:rPr>
                <w:delText>and given a</w:delText>
              </w:r>
            </w:del>
            <w:del w:id="131" w:author="Luke Yeaton" w:date="2015-04-02T21:37:00Z">
              <w:r w:rsidR="00D85FFD" w:rsidRPr="00D85FFD" w:rsidDel="003510D6">
                <w:rPr>
                  <w:rFonts w:ascii="Times New Roman" w:hAnsi="Times New Roman"/>
                  <w:color w:val="000000"/>
                  <w:sz w:val="20"/>
                  <w:lang w:eastAsia="ja-JP"/>
                </w:rPr>
                <w:delText xml:space="preserve"> 2 minute</w:delText>
              </w:r>
            </w:del>
            <w:ins w:id="132" w:author="William Knapp" w:date="2015-04-02T08:23:00Z">
              <w:del w:id="133" w:author="Luke Yeaton" w:date="2015-04-02T21:37:00Z">
                <w:r w:rsidR="00D83214" w:rsidDel="003510D6">
                  <w:rPr>
                    <w:rFonts w:ascii="Times New Roman" w:hAnsi="Times New Roman"/>
                    <w:color w:val="000000"/>
                    <w:sz w:val="20"/>
                    <w:lang w:eastAsia="ja-JP"/>
                  </w:rPr>
                  <w:delText>s</w:delText>
                </w:r>
              </w:del>
            </w:ins>
            <w:del w:id="134" w:author="Luke Yeaton" w:date="2015-04-02T21:37:00Z">
              <w:r w:rsidR="00D85FFD" w:rsidRPr="00D85FFD" w:rsidDel="003510D6">
                <w:rPr>
                  <w:rFonts w:ascii="Times New Roman" w:hAnsi="Times New Roman"/>
                  <w:color w:val="000000"/>
                  <w:sz w:val="20"/>
                  <w:lang w:eastAsia="ja-JP"/>
                </w:rPr>
                <w:delText xml:space="preserve"> </w:delText>
              </w:r>
            </w:del>
            <w:del w:id="135" w:author="William Knapp" w:date="2015-04-02T08:23:00Z">
              <w:r w:rsidR="00D85FFD" w:rsidRPr="00D85FFD" w:rsidDel="00D83214">
                <w:rPr>
                  <w:rFonts w:ascii="Times New Roman" w:hAnsi="Times New Roman"/>
                  <w:color w:val="000000"/>
                  <w:sz w:val="20"/>
                  <w:lang w:eastAsia="ja-JP"/>
                </w:rPr>
                <w:delText>window</w:delText>
              </w:r>
            </w:del>
            <w:del w:id="136" w:author="Luke Yeaton" w:date="2015-04-02T21:37:00Z">
              <w:r w:rsidR="00D85FFD" w:rsidRPr="00D85FFD" w:rsidDel="003510D6">
                <w:rPr>
                  <w:rFonts w:ascii="Times New Roman" w:hAnsi="Times New Roman"/>
                  <w:color w:val="000000"/>
                  <w:sz w:val="20"/>
                  <w:lang w:eastAsia="ja-JP"/>
                </w:rPr>
                <w:delText xml:space="preserve"> to find as many words as they can.</w:delText>
              </w:r>
            </w:del>
            <w:r w:rsidR="00D85FFD" w:rsidRPr="00D85FFD">
              <w:rPr>
                <w:rFonts w:ascii="Times New Roman" w:hAnsi="Times New Roman"/>
                <w:color w:val="000000"/>
                <w:sz w:val="20"/>
                <w:lang w:eastAsia="ja-JP"/>
              </w:rPr>
              <w:t xml:space="preserve">  Half of the participants will receive </w:t>
            </w:r>
            <w:del w:id="137" w:author="William Knapp" w:date="2015-04-02T08:22:00Z">
              <w:r w:rsidR="00D85FFD" w:rsidRPr="00D85FFD" w:rsidDel="00D83214">
                <w:rPr>
                  <w:rFonts w:ascii="Times New Roman" w:hAnsi="Times New Roman"/>
                  <w:color w:val="000000"/>
                  <w:sz w:val="20"/>
                  <w:lang w:eastAsia="ja-JP"/>
                </w:rPr>
                <w:delText>sheet A</w:delText>
              </w:r>
            </w:del>
            <w:ins w:id="138" w:author="William Knapp" w:date="2015-04-02T08:22:00Z">
              <w:r w:rsidR="00D83214">
                <w:rPr>
                  <w:rFonts w:ascii="Times New Roman" w:hAnsi="Times New Roman"/>
                  <w:color w:val="000000"/>
                  <w:sz w:val="20"/>
                  <w:lang w:eastAsia="ja-JP"/>
                </w:rPr>
                <w:t>one</w:t>
              </w:r>
            </w:ins>
            <w:ins w:id="139" w:author="William Knapp" w:date="2015-04-02T08:23:00Z">
              <w:r w:rsidR="00D83214">
                <w:rPr>
                  <w:rFonts w:ascii="Times New Roman" w:hAnsi="Times New Roman"/>
                  <w:color w:val="000000"/>
                  <w:sz w:val="20"/>
                  <w:lang w:eastAsia="ja-JP"/>
                </w:rPr>
                <w:t xml:space="preserve"> boggle sheet for this orientation </w:t>
              </w:r>
            </w:ins>
            <w:ins w:id="140" w:author="William Knapp" w:date="2015-04-02T08:25:00Z">
              <w:r w:rsidR="00D83214">
                <w:rPr>
                  <w:rFonts w:ascii="Times New Roman" w:hAnsi="Times New Roman"/>
                  <w:color w:val="000000"/>
                  <w:sz w:val="20"/>
                  <w:lang w:eastAsia="ja-JP"/>
                </w:rPr>
                <w:t>phase</w:t>
              </w:r>
            </w:ins>
            <w:ins w:id="141" w:author="William Knapp" w:date="2015-04-02T08:23:00Z">
              <w:r w:rsidR="00D83214">
                <w:rPr>
                  <w:rFonts w:ascii="Times New Roman" w:hAnsi="Times New Roman"/>
                  <w:color w:val="000000"/>
                  <w:sz w:val="20"/>
                  <w:lang w:eastAsia="ja-JP"/>
                </w:rPr>
                <w:t xml:space="preserve"> and </w:t>
              </w:r>
            </w:ins>
            <w:del w:id="142" w:author="William Knapp" w:date="2015-04-02T08:23:00Z">
              <w:r w:rsidR="00D85FFD" w:rsidRPr="00D85FFD" w:rsidDel="00D83214">
                <w:rPr>
                  <w:rFonts w:ascii="Times New Roman" w:hAnsi="Times New Roman"/>
                  <w:color w:val="000000"/>
                  <w:sz w:val="20"/>
                  <w:lang w:eastAsia="ja-JP"/>
                </w:rPr>
                <w:delText xml:space="preserve"> on the first task and</w:delText>
              </w:r>
            </w:del>
            <w:ins w:id="143" w:author="William Knapp" w:date="2015-04-02T08:23:00Z">
              <w:r w:rsidR="00D83214">
                <w:rPr>
                  <w:rFonts w:ascii="Times New Roman" w:hAnsi="Times New Roman"/>
                  <w:color w:val="000000"/>
                  <w:sz w:val="20"/>
                  <w:lang w:eastAsia="ja-JP"/>
                </w:rPr>
                <w:t xml:space="preserve"> the other</w:t>
              </w:r>
            </w:ins>
            <w:r w:rsidR="00D85FFD" w:rsidRPr="00D85FFD">
              <w:rPr>
                <w:rFonts w:ascii="Times New Roman" w:hAnsi="Times New Roman"/>
                <w:color w:val="000000"/>
                <w:sz w:val="20"/>
                <w:lang w:eastAsia="ja-JP"/>
              </w:rPr>
              <w:t xml:space="preserve"> half of the participants will receive </w:t>
            </w:r>
            <w:del w:id="144" w:author="William Knapp" w:date="2015-04-02T08:23:00Z">
              <w:r w:rsidR="00D85FFD" w:rsidRPr="00D85FFD" w:rsidDel="00D83214">
                <w:rPr>
                  <w:rFonts w:ascii="Times New Roman" w:hAnsi="Times New Roman"/>
                  <w:color w:val="000000"/>
                  <w:sz w:val="20"/>
                  <w:lang w:eastAsia="ja-JP"/>
                </w:rPr>
                <w:delText>sheet</w:delText>
              </w:r>
            </w:del>
            <w:del w:id="145" w:author="William Knapp" w:date="2015-04-02T08:24:00Z">
              <w:r w:rsidR="00D85FFD" w:rsidRPr="00D85FFD" w:rsidDel="00D83214">
                <w:rPr>
                  <w:rFonts w:ascii="Times New Roman" w:hAnsi="Times New Roman"/>
                  <w:color w:val="000000"/>
                  <w:sz w:val="20"/>
                  <w:lang w:eastAsia="ja-JP"/>
                </w:rPr>
                <w:delText xml:space="preserve"> B</w:delText>
              </w:r>
            </w:del>
            <w:ins w:id="146" w:author="William Knapp" w:date="2015-04-02T08:24:00Z">
              <w:r w:rsidR="00D83214">
                <w:rPr>
                  <w:rFonts w:ascii="Times New Roman" w:hAnsi="Times New Roman"/>
                  <w:color w:val="000000"/>
                  <w:sz w:val="20"/>
                  <w:lang w:eastAsia="ja-JP"/>
                </w:rPr>
                <w:t>the other sheet</w:t>
              </w:r>
            </w:ins>
            <w:del w:id="147" w:author="William Knapp" w:date="2015-04-02T08:24:00Z">
              <w:r w:rsidR="00D85FFD" w:rsidRPr="00D85FFD" w:rsidDel="00D83214">
                <w:rPr>
                  <w:rFonts w:ascii="Times New Roman" w:hAnsi="Times New Roman"/>
                  <w:color w:val="000000"/>
                  <w:sz w:val="20"/>
                  <w:lang w:eastAsia="ja-JP"/>
                </w:rPr>
                <w:delText xml:space="preserve"> on the first task to avoid ordering effects</w:delText>
              </w:r>
            </w:del>
            <w:ins w:id="148" w:author="William Knapp" w:date="2015-04-02T10:01:00Z">
              <w:r w:rsidR="008C1423">
                <w:rPr>
                  <w:rFonts w:ascii="Times New Roman" w:hAnsi="Times New Roman"/>
                  <w:color w:val="000000"/>
                  <w:sz w:val="20"/>
                  <w:lang w:eastAsia="ja-JP"/>
                </w:rPr>
                <w:t xml:space="preserve"> (see below for the materials)</w:t>
              </w:r>
            </w:ins>
            <w:r w:rsidR="00D85FFD" w:rsidRPr="00D85FFD">
              <w:rPr>
                <w:rFonts w:ascii="Times New Roman" w:hAnsi="Times New Roman"/>
                <w:color w:val="000000"/>
                <w:sz w:val="20"/>
                <w:lang w:eastAsia="ja-JP"/>
              </w:rPr>
              <w:t xml:space="preserve">. </w:t>
            </w:r>
            <w:ins w:id="149" w:author="William Knapp" w:date="2015-04-02T08:24:00Z">
              <w:r w:rsidR="00D83214">
                <w:rPr>
                  <w:rFonts w:ascii="Times New Roman" w:hAnsi="Times New Roman"/>
                  <w:color w:val="000000"/>
                  <w:sz w:val="20"/>
                  <w:lang w:eastAsia="ja-JP"/>
                </w:rPr>
                <w:t>During the test phase</w:t>
              </w:r>
            </w:ins>
            <w:ins w:id="150" w:author="William Knapp" w:date="2015-04-02T08:25:00Z">
              <w:r w:rsidR="00D83214">
                <w:rPr>
                  <w:rFonts w:ascii="Times New Roman" w:hAnsi="Times New Roman"/>
                  <w:color w:val="000000"/>
                  <w:sz w:val="20"/>
                  <w:lang w:eastAsia="ja-JP"/>
                </w:rPr>
                <w:t xml:space="preserve">, participants will receive the alternative sheet to avoid ordering </w:t>
              </w:r>
              <w:del w:id="151" w:author="Luke Yeaton" w:date="2015-04-02T21:38:00Z">
                <w:r w:rsidR="00D83214" w:rsidDel="003510D6">
                  <w:rPr>
                    <w:rFonts w:ascii="Times New Roman" w:hAnsi="Times New Roman"/>
                    <w:color w:val="000000"/>
                    <w:sz w:val="20"/>
                    <w:lang w:eastAsia="ja-JP"/>
                  </w:rPr>
                  <w:delText>effects</w:delText>
                </w:r>
              </w:del>
            </w:ins>
            <w:ins w:id="152" w:author="William Knapp" w:date="2015-04-02T08:24:00Z">
              <w:del w:id="153" w:author="Luke Yeaton" w:date="2015-04-02T21:38:00Z">
                <w:r w:rsidR="00D83214" w:rsidDel="003510D6">
                  <w:rPr>
                    <w:rFonts w:ascii="Times New Roman" w:hAnsi="Times New Roman"/>
                    <w:color w:val="000000"/>
                    <w:sz w:val="20"/>
                    <w:lang w:eastAsia="ja-JP"/>
                  </w:rPr>
                  <w:delText xml:space="preserve"> </w:delText>
                </w:r>
              </w:del>
            </w:ins>
            <w:del w:id="154" w:author="Luke Yeaton" w:date="2015-04-02T21:38:00Z">
              <w:r w:rsidR="00D85FFD" w:rsidRPr="00D85FFD" w:rsidDel="003510D6">
                <w:rPr>
                  <w:rFonts w:ascii="Times New Roman" w:hAnsi="Times New Roman"/>
                  <w:color w:val="000000"/>
                  <w:sz w:val="20"/>
                  <w:lang w:eastAsia="ja-JP"/>
                </w:rPr>
                <w:delText> Participants</w:delText>
              </w:r>
            </w:del>
            <w:ins w:id="155" w:author="Luke Yeaton" w:date="2015-04-02T21:38:00Z">
              <w:r>
                <w:rPr>
                  <w:rFonts w:ascii="Times New Roman" w:hAnsi="Times New Roman"/>
                  <w:color w:val="000000"/>
                  <w:sz w:val="20"/>
                  <w:lang w:eastAsia="ja-JP"/>
                </w:rPr>
                <w:t xml:space="preserve">effects.  </w:t>
              </w:r>
              <w:r w:rsidRPr="00D85FFD">
                <w:rPr>
                  <w:rFonts w:ascii="Times New Roman" w:hAnsi="Times New Roman"/>
                  <w:color w:val="000000"/>
                  <w:sz w:val="20"/>
                  <w:lang w:eastAsia="ja-JP"/>
                </w:rPr>
                <w:t>Participants</w:t>
              </w:r>
            </w:ins>
            <w:r w:rsidR="00D85FFD" w:rsidRPr="00D85FFD">
              <w:rPr>
                <w:rFonts w:ascii="Times New Roman" w:hAnsi="Times New Roman"/>
                <w:color w:val="000000"/>
                <w:sz w:val="20"/>
                <w:lang w:eastAsia="ja-JP"/>
              </w:rPr>
              <w:t xml:space="preserve"> </w:t>
            </w:r>
            <w:ins w:id="156" w:author="William Knapp" w:date="2015-04-02T08:25:00Z">
              <w:r w:rsidR="00D83214">
                <w:rPr>
                  <w:rFonts w:ascii="Times New Roman" w:hAnsi="Times New Roman"/>
                  <w:color w:val="000000"/>
                  <w:sz w:val="20"/>
                  <w:lang w:eastAsia="ja-JP"/>
                </w:rPr>
                <w:t>in</w:t>
              </w:r>
            </w:ins>
            <w:del w:id="157" w:author="William Knapp" w:date="2015-04-02T08:25:00Z">
              <w:r w:rsidR="00D85FFD" w:rsidRPr="00D85FFD" w:rsidDel="00D83214">
                <w:rPr>
                  <w:rFonts w:ascii="Times New Roman" w:hAnsi="Times New Roman"/>
                  <w:color w:val="000000"/>
                  <w:sz w:val="20"/>
                  <w:lang w:eastAsia="ja-JP"/>
                </w:rPr>
                <w:delText>from</w:delText>
              </w:r>
            </w:del>
            <w:r w:rsidR="00D85FFD" w:rsidRPr="00D85FFD">
              <w:rPr>
                <w:rFonts w:ascii="Times New Roman" w:hAnsi="Times New Roman"/>
                <w:color w:val="000000"/>
                <w:sz w:val="20"/>
                <w:lang w:eastAsia="ja-JP"/>
              </w:rPr>
              <w:t xml:space="preserve"> the </w:t>
            </w:r>
            <w:del w:id="158" w:author="William Knapp" w:date="2015-04-02T08:25:00Z">
              <w:r w:rsidR="00D85FFD" w:rsidRPr="00D85FFD" w:rsidDel="00D83214">
                <w:rPr>
                  <w:rFonts w:ascii="Times New Roman" w:hAnsi="Times New Roman"/>
                  <w:color w:val="000000"/>
                  <w:sz w:val="20"/>
                  <w:lang w:eastAsia="ja-JP"/>
                </w:rPr>
                <w:delText>first group</w:delText>
              </w:r>
            </w:del>
            <w:ins w:id="159" w:author="William Knapp" w:date="2015-04-02T08:25:00Z">
              <w:r w:rsidR="00D83214">
                <w:rPr>
                  <w:rFonts w:ascii="Times New Roman" w:hAnsi="Times New Roman"/>
                  <w:color w:val="000000"/>
                  <w:sz w:val="20"/>
                  <w:lang w:eastAsia="ja-JP"/>
                </w:rPr>
                <w:t xml:space="preserve"> no feedback condition</w:t>
              </w:r>
            </w:ins>
            <w:r w:rsidR="00D85FFD" w:rsidRPr="00D85FFD">
              <w:rPr>
                <w:rFonts w:ascii="Times New Roman" w:hAnsi="Times New Roman"/>
                <w:color w:val="000000"/>
                <w:sz w:val="20"/>
                <w:lang w:eastAsia="ja-JP"/>
              </w:rPr>
              <w:t xml:space="preserve"> will </w:t>
            </w:r>
            <w:del w:id="160" w:author="William Knapp" w:date="2015-04-02T08:25:00Z">
              <w:r w:rsidR="00D85FFD" w:rsidRPr="00D85FFD" w:rsidDel="00D83214">
                <w:rPr>
                  <w:rFonts w:ascii="Times New Roman" w:hAnsi="Times New Roman"/>
                  <w:color w:val="000000"/>
                  <w:sz w:val="20"/>
                  <w:lang w:eastAsia="ja-JP"/>
                </w:rPr>
                <w:delText xml:space="preserve">then </w:delText>
              </w:r>
            </w:del>
            <w:r w:rsidR="00D85FFD" w:rsidRPr="00D85FFD">
              <w:rPr>
                <w:rFonts w:ascii="Times New Roman" w:hAnsi="Times New Roman"/>
                <w:color w:val="000000"/>
                <w:sz w:val="20"/>
                <w:lang w:eastAsia="ja-JP"/>
              </w:rPr>
              <w:t xml:space="preserve">be given no feedback </w:t>
            </w:r>
            <w:del w:id="161" w:author="William Knapp" w:date="2015-04-02T08:25:00Z">
              <w:r w:rsidR="00D85FFD" w:rsidRPr="00D85FFD" w:rsidDel="00D83214">
                <w:rPr>
                  <w:rFonts w:ascii="Times New Roman" w:hAnsi="Times New Roman"/>
                  <w:color w:val="000000"/>
                  <w:sz w:val="20"/>
                  <w:lang w:eastAsia="ja-JP"/>
                </w:rPr>
                <w:delText>upon review of the first sheet</w:delText>
              </w:r>
            </w:del>
            <w:ins w:id="162" w:author="William Knapp" w:date="2015-04-02T08:25:00Z">
              <w:r w:rsidR="00D83214">
                <w:rPr>
                  <w:rFonts w:ascii="Times New Roman" w:hAnsi="Times New Roman"/>
                  <w:color w:val="000000"/>
                  <w:sz w:val="20"/>
                  <w:lang w:eastAsia="ja-JP"/>
                </w:rPr>
                <w:t>after completing the first sheet</w:t>
              </w:r>
            </w:ins>
            <w:r w:rsidR="00D85FFD" w:rsidRPr="00D85FFD">
              <w:rPr>
                <w:rFonts w:ascii="Times New Roman" w:hAnsi="Times New Roman"/>
                <w:color w:val="000000"/>
                <w:sz w:val="20"/>
                <w:lang w:eastAsia="ja-JP"/>
              </w:rPr>
              <w:t xml:space="preserve">.  Participants in the </w:t>
            </w:r>
            <w:ins w:id="163" w:author="William Knapp" w:date="2015-04-02T08:26:00Z">
              <w:r w:rsidR="00D83214">
                <w:rPr>
                  <w:rFonts w:ascii="Times New Roman" w:hAnsi="Times New Roman"/>
                  <w:color w:val="000000"/>
                  <w:sz w:val="20"/>
                  <w:lang w:eastAsia="ja-JP"/>
                </w:rPr>
                <w:t>GPCEF condition</w:t>
              </w:r>
            </w:ins>
            <w:del w:id="164" w:author="William Knapp" w:date="2015-04-02T08:26:00Z">
              <w:r w:rsidR="00D85FFD" w:rsidRPr="00D85FFD" w:rsidDel="00D83214">
                <w:rPr>
                  <w:rFonts w:ascii="Times New Roman" w:hAnsi="Times New Roman"/>
                  <w:color w:val="000000"/>
                  <w:sz w:val="20"/>
                  <w:lang w:eastAsia="ja-JP"/>
                </w:rPr>
                <w:delText>second group</w:delText>
              </w:r>
            </w:del>
            <w:r w:rsidR="00D85FFD" w:rsidRPr="00D85FFD">
              <w:rPr>
                <w:rFonts w:ascii="Times New Roman" w:hAnsi="Times New Roman"/>
                <w:color w:val="000000"/>
                <w:sz w:val="20"/>
                <w:lang w:eastAsia="ja-JP"/>
              </w:rPr>
              <w:t xml:space="preserve"> will be given </w:t>
            </w:r>
            <w:r w:rsidR="00D85FFD" w:rsidRPr="00D85FFD">
              <w:rPr>
                <w:rFonts w:ascii="Times New Roman" w:hAnsi="Times New Roman"/>
                <w:color w:val="000000"/>
                <w:sz w:val="20"/>
                <w:lang w:eastAsia="ja-JP"/>
              </w:rPr>
              <w:lastRenderedPageBreak/>
              <w:t>GPCEF</w:t>
            </w:r>
            <w:ins w:id="165" w:author="Luke Yeaton" w:date="2015-04-02T21:39:00Z">
              <w:r>
                <w:rPr>
                  <w:rFonts w:ascii="Times New Roman" w:hAnsi="Times New Roman"/>
                  <w:color w:val="000000"/>
                  <w:sz w:val="20"/>
                  <w:lang w:eastAsia="ja-JP"/>
                </w:rPr>
                <w:t xml:space="preserve"> </w:t>
              </w:r>
            </w:ins>
            <w:del w:id="166" w:author="Luke Yeaton" w:date="2015-04-02T21:39:00Z">
              <w:r w:rsidR="00D85FFD" w:rsidRPr="00D85FFD" w:rsidDel="003510D6">
                <w:rPr>
                  <w:rFonts w:ascii="Times New Roman" w:hAnsi="Times New Roman"/>
                  <w:color w:val="000000"/>
                  <w:sz w:val="20"/>
                  <w:lang w:eastAsia="ja-JP"/>
                </w:rPr>
                <w:delText xml:space="preserve"> </w:delText>
              </w:r>
              <w:commentRangeStart w:id="167"/>
              <w:r w:rsidR="00D85FFD" w:rsidRPr="00D85FFD" w:rsidDel="003510D6">
                <w:rPr>
                  <w:rFonts w:ascii="Times New Roman" w:hAnsi="Times New Roman"/>
                  <w:color w:val="000000"/>
                  <w:sz w:val="20"/>
                  <w:lang w:eastAsia="ja-JP"/>
                </w:rPr>
                <w:delText>such as</w:delText>
              </w:r>
              <w:commentRangeEnd w:id="167"/>
              <w:r w:rsidR="00D83214" w:rsidDel="003510D6">
                <w:rPr>
                  <w:rStyle w:val="CommentReference"/>
                </w:rPr>
                <w:commentReference w:id="167"/>
              </w:r>
              <w:r w:rsidR="00D85FFD" w:rsidRPr="00D85FFD" w:rsidDel="003510D6">
                <w:rPr>
                  <w:rFonts w:ascii="Times New Roman" w:hAnsi="Times New Roman"/>
                  <w:color w:val="000000"/>
                  <w:sz w:val="20"/>
                  <w:lang w:eastAsia="ja-JP"/>
                </w:rPr>
                <w:delText xml:space="preserve"> </w:delText>
              </w:r>
            </w:del>
            <w:r w:rsidR="00D85FFD" w:rsidRPr="00D85FFD">
              <w:rPr>
                <w:rFonts w:ascii="Times New Roman" w:hAnsi="Times New Roman"/>
                <w:color w:val="000000"/>
                <w:sz w:val="20"/>
                <w:lang w:eastAsia="ja-JP"/>
              </w:rPr>
              <w:t>“</w:t>
            </w:r>
            <w:ins w:id="168" w:author="Luke Yeaton" w:date="2015-04-02T21:39:00Z">
              <w:r>
                <w:rPr>
                  <w:rFonts w:ascii="Times New Roman" w:hAnsi="Times New Roman"/>
                  <w:color w:val="000000"/>
                  <w:sz w:val="20"/>
                  <w:lang w:eastAsia="ja-JP"/>
                </w:rPr>
                <w:t xml:space="preserve">wow, </w:t>
              </w:r>
            </w:ins>
            <w:r w:rsidR="00D85FFD" w:rsidRPr="00D85FFD">
              <w:rPr>
                <w:rFonts w:ascii="Times New Roman" w:hAnsi="Times New Roman"/>
                <w:color w:val="000000"/>
                <w:sz w:val="20"/>
                <w:lang w:eastAsia="ja-JP"/>
              </w:rPr>
              <w:t>good job</w:t>
            </w:r>
            <w:del w:id="169" w:author="Luke Yeaton" w:date="2015-04-02T21:39:00Z">
              <w:r w:rsidR="00D85FFD" w:rsidRPr="00D85FFD" w:rsidDel="003510D6">
                <w:rPr>
                  <w:rFonts w:ascii="Times New Roman" w:hAnsi="Times New Roman"/>
                  <w:color w:val="000000"/>
                  <w:sz w:val="20"/>
                  <w:lang w:eastAsia="ja-JP"/>
                </w:rPr>
                <w:delText>”</w:delText>
              </w:r>
            </w:del>
            <w:r w:rsidR="00D85FFD" w:rsidRPr="00D85FFD">
              <w:rPr>
                <w:rFonts w:ascii="Times New Roman" w:hAnsi="Times New Roman"/>
                <w:color w:val="000000"/>
                <w:sz w:val="20"/>
                <w:lang w:eastAsia="ja-JP"/>
              </w:rPr>
              <w:t>.</w:t>
            </w:r>
            <w:ins w:id="170" w:author="Luke Yeaton" w:date="2015-04-02T21:39:00Z">
              <w:r>
                <w:rPr>
                  <w:rFonts w:ascii="Times New Roman" w:hAnsi="Times New Roman"/>
                  <w:color w:val="000000"/>
                  <w:sz w:val="20"/>
                  <w:lang w:eastAsia="ja-JP"/>
                </w:rPr>
                <w:t>”</w:t>
              </w:r>
            </w:ins>
            <w:r w:rsidR="00D85FFD" w:rsidRPr="00D85FFD">
              <w:rPr>
                <w:rFonts w:ascii="Times New Roman" w:hAnsi="Times New Roman"/>
                <w:color w:val="000000"/>
                <w:sz w:val="20"/>
                <w:lang w:eastAsia="ja-JP"/>
              </w:rPr>
              <w:t xml:space="preserve">  Participants in the </w:t>
            </w:r>
            <w:del w:id="171" w:author="William Knapp" w:date="2015-04-02T08:26:00Z">
              <w:r w:rsidR="00D85FFD" w:rsidRPr="00D85FFD" w:rsidDel="00D83214">
                <w:rPr>
                  <w:rFonts w:ascii="Times New Roman" w:hAnsi="Times New Roman"/>
                  <w:color w:val="000000"/>
                  <w:sz w:val="20"/>
                  <w:lang w:eastAsia="ja-JP"/>
                </w:rPr>
                <w:delText xml:space="preserve">third </w:delText>
              </w:r>
            </w:del>
            <w:ins w:id="172" w:author="William Knapp" w:date="2015-04-02T08:26:00Z">
              <w:r w:rsidR="00D83214">
                <w:rPr>
                  <w:rFonts w:ascii="Times New Roman" w:hAnsi="Times New Roman"/>
                  <w:color w:val="000000"/>
                  <w:sz w:val="20"/>
                  <w:lang w:eastAsia="ja-JP"/>
                </w:rPr>
                <w:t>PPCEF condition</w:t>
              </w:r>
            </w:ins>
            <w:del w:id="173" w:author="William Knapp" w:date="2015-04-02T08:26:00Z">
              <w:r w:rsidR="00D85FFD" w:rsidRPr="00D85FFD" w:rsidDel="00D83214">
                <w:rPr>
                  <w:rFonts w:ascii="Times New Roman" w:hAnsi="Times New Roman"/>
                  <w:color w:val="000000"/>
                  <w:sz w:val="20"/>
                  <w:lang w:eastAsia="ja-JP"/>
                </w:rPr>
                <w:delText>group</w:delText>
              </w:r>
            </w:del>
            <w:r w:rsidR="00D85FFD" w:rsidRPr="00D85FFD">
              <w:rPr>
                <w:rFonts w:ascii="Times New Roman" w:hAnsi="Times New Roman"/>
                <w:color w:val="000000"/>
                <w:sz w:val="20"/>
                <w:lang w:eastAsia="ja-JP"/>
              </w:rPr>
              <w:t xml:space="preserve"> will be given PPCEF in regard to their response about their </w:t>
            </w:r>
            <w:del w:id="174" w:author="Luke Yeaton" w:date="2015-04-06T22:13:00Z">
              <w:r w:rsidR="00D85FFD" w:rsidRPr="00D85FFD" w:rsidDel="00A80A68">
                <w:rPr>
                  <w:rFonts w:ascii="Times New Roman" w:hAnsi="Times New Roman"/>
                  <w:color w:val="000000"/>
                  <w:sz w:val="20"/>
                  <w:lang w:eastAsia="ja-JP"/>
                </w:rPr>
                <w:delText>most significant scholastic interest as a child</w:delText>
              </w:r>
            </w:del>
            <w:ins w:id="175" w:author="Luke Yeaton" w:date="2015-04-06T22:13:00Z">
              <w:r w:rsidR="00A80A68">
                <w:rPr>
                  <w:rFonts w:ascii="Times New Roman" w:hAnsi="Times New Roman"/>
                  <w:color w:val="000000"/>
                  <w:sz w:val="20"/>
                  <w:lang w:eastAsia="ja-JP"/>
                </w:rPr>
                <w:t>favorite subject in school</w:t>
              </w:r>
            </w:ins>
            <w:r w:rsidR="00D85FFD" w:rsidRPr="00D85FFD">
              <w:rPr>
                <w:rFonts w:ascii="Times New Roman" w:hAnsi="Times New Roman"/>
                <w:color w:val="000000"/>
                <w:sz w:val="20"/>
                <w:lang w:eastAsia="ja-JP"/>
              </w:rPr>
              <w:t xml:space="preserve"> such as “wow</w:t>
            </w:r>
            <w:ins w:id="176" w:author="Luke Yeaton" w:date="2015-04-02T21:40:00Z">
              <w:r>
                <w:rPr>
                  <w:rFonts w:ascii="Times New Roman" w:hAnsi="Times New Roman"/>
                  <w:color w:val="000000"/>
                  <w:sz w:val="20"/>
                  <w:lang w:eastAsia="ja-JP"/>
                </w:rPr>
                <w:t>,</w:t>
              </w:r>
            </w:ins>
            <w:r w:rsidR="00D85FFD" w:rsidRPr="00D85FFD">
              <w:rPr>
                <w:rFonts w:ascii="Times New Roman" w:hAnsi="Times New Roman"/>
                <w:color w:val="000000"/>
                <w:sz w:val="20"/>
                <w:lang w:eastAsia="ja-JP"/>
              </w:rPr>
              <w:t xml:space="preserve"> your </w:t>
            </w:r>
            <w:commentRangeStart w:id="177"/>
            <w:del w:id="178" w:author="Luke Yeaton" w:date="2015-04-02T21:43:00Z">
              <w:r w:rsidR="00D85FFD" w:rsidRPr="00D85FFD" w:rsidDel="00611348">
                <w:rPr>
                  <w:rFonts w:ascii="Times New Roman" w:hAnsi="Times New Roman"/>
                  <w:color w:val="000000"/>
                  <w:sz w:val="20"/>
                  <w:lang w:eastAsia="ja-JP"/>
                </w:rPr>
                <w:delText xml:space="preserve">math </w:delText>
              </w:r>
              <w:commentRangeEnd w:id="177"/>
              <w:r w:rsidR="00D83214" w:rsidDel="00611348">
                <w:rPr>
                  <w:rStyle w:val="CommentReference"/>
                </w:rPr>
                <w:commentReference w:id="177"/>
              </w:r>
              <w:r w:rsidR="00D85FFD" w:rsidRPr="00D85FFD" w:rsidDel="00611348">
                <w:rPr>
                  <w:rFonts w:ascii="Times New Roman" w:hAnsi="Times New Roman"/>
                  <w:color w:val="000000"/>
                  <w:sz w:val="20"/>
                  <w:lang w:eastAsia="ja-JP"/>
                </w:rPr>
                <w:delText>s</w:delText>
              </w:r>
            </w:del>
            <w:ins w:id="179" w:author="Luke Yeaton" w:date="2015-04-02T21:43:00Z">
              <w:r w:rsidR="00611348">
                <w:rPr>
                  <w:rFonts w:ascii="Times New Roman" w:hAnsi="Times New Roman"/>
                  <w:color w:val="000000"/>
                  <w:sz w:val="20"/>
                  <w:lang w:eastAsia="ja-JP"/>
                </w:rPr>
                <w:t xml:space="preserve">[scholastic </w:t>
              </w:r>
            </w:ins>
            <w:ins w:id="180" w:author="Luke Yeaton" w:date="2015-04-02T21:44:00Z">
              <w:r w:rsidR="00611348">
                <w:rPr>
                  <w:rFonts w:ascii="Times New Roman" w:hAnsi="Times New Roman"/>
                  <w:color w:val="000000"/>
                  <w:sz w:val="20"/>
                  <w:lang w:eastAsia="ja-JP"/>
                </w:rPr>
                <w:t>interest</w:t>
              </w:r>
            </w:ins>
            <w:ins w:id="181" w:author="Luke Yeaton" w:date="2015-04-02T21:43:00Z">
              <w:r w:rsidR="00611348">
                <w:rPr>
                  <w:rFonts w:ascii="Times New Roman" w:hAnsi="Times New Roman"/>
                  <w:color w:val="000000"/>
                  <w:sz w:val="20"/>
                  <w:lang w:eastAsia="ja-JP"/>
                </w:rPr>
                <w:t xml:space="preserve">] </w:t>
              </w:r>
            </w:ins>
            <w:ins w:id="182" w:author="Luke Yeaton" w:date="2015-04-02T21:44:00Z">
              <w:r w:rsidR="00611348">
                <w:rPr>
                  <w:rFonts w:ascii="Times New Roman" w:hAnsi="Times New Roman"/>
                  <w:color w:val="000000"/>
                  <w:sz w:val="20"/>
                  <w:lang w:eastAsia="ja-JP"/>
                </w:rPr>
                <w:t>s</w:t>
              </w:r>
            </w:ins>
            <w:r w:rsidR="00D85FFD" w:rsidRPr="00D85FFD">
              <w:rPr>
                <w:rFonts w:ascii="Times New Roman" w:hAnsi="Times New Roman"/>
                <w:color w:val="000000"/>
                <w:sz w:val="20"/>
                <w:lang w:eastAsia="ja-JP"/>
              </w:rPr>
              <w:t xml:space="preserve">kills must really have paid off, </w:t>
            </w:r>
            <w:del w:id="183" w:author="Luke Yeaton" w:date="2015-04-02T21:40:00Z">
              <w:r w:rsidR="00D85FFD" w:rsidRPr="00D85FFD" w:rsidDel="003510D6">
                <w:rPr>
                  <w:rFonts w:ascii="Times New Roman" w:hAnsi="Times New Roman"/>
                  <w:color w:val="000000"/>
                  <w:sz w:val="20"/>
                  <w:lang w:eastAsia="ja-JP"/>
                </w:rPr>
                <w:delText>look how good you did in this</w:delText>
              </w:r>
            </w:del>
            <w:ins w:id="184" w:author="Luke Yeaton" w:date="2015-04-02T21:40:00Z">
              <w:r>
                <w:rPr>
                  <w:rFonts w:ascii="Times New Roman" w:hAnsi="Times New Roman"/>
                  <w:color w:val="000000"/>
                  <w:sz w:val="20"/>
                  <w:lang w:eastAsia="ja-JP"/>
                </w:rPr>
                <w:t>good job</w:t>
              </w:r>
            </w:ins>
            <w:r w:rsidR="00D85FFD" w:rsidRPr="00D85FFD">
              <w:rPr>
                <w:rFonts w:ascii="Times New Roman" w:hAnsi="Times New Roman"/>
                <w:color w:val="000000"/>
                <w:sz w:val="20"/>
                <w:lang w:eastAsia="ja-JP"/>
              </w:rPr>
              <w:t>.”</w:t>
            </w:r>
            <w:ins w:id="185" w:author="Luke Yeaton" w:date="2015-04-02T21:47:00Z">
              <w:r w:rsidR="00611348">
                <w:rPr>
                  <w:rFonts w:ascii="Times New Roman" w:hAnsi="Times New Roman"/>
                  <w:color w:val="000000"/>
                  <w:sz w:val="20"/>
                  <w:lang w:eastAsia="ja-JP"/>
                </w:rPr>
                <w:t xml:space="preserve">  </w:t>
              </w:r>
            </w:ins>
            <w:ins w:id="186" w:author="Luke Yeaton" w:date="2015-04-06T22:14:00Z">
              <w:r w:rsidR="00A80A68">
                <w:rPr>
                  <w:rFonts w:ascii="Times New Roman" w:hAnsi="Times New Roman"/>
                  <w:color w:val="000000"/>
                  <w:sz w:val="20"/>
                  <w:lang w:eastAsia="ja-JP"/>
                </w:rPr>
                <w:t xml:space="preserve">To further detail how this scholastic interest would identified with the Boggle task a </w:t>
              </w:r>
            </w:ins>
            <w:ins w:id="187" w:author="Luke Yeaton" w:date="2015-04-06T22:15:00Z">
              <w:r w:rsidR="00A80A68">
                <w:rPr>
                  <w:rFonts w:ascii="Times New Roman" w:hAnsi="Times New Roman"/>
                  <w:color w:val="000000"/>
                  <w:sz w:val="20"/>
                  <w:lang w:eastAsia="ja-JP"/>
                </w:rPr>
                <w:t xml:space="preserve">list has been prepared for the experiment.  </w:t>
              </w:r>
            </w:ins>
          </w:p>
          <w:p w14:paraId="7B813D73" w14:textId="49BF548A" w:rsidR="004721F6" w:rsidRDefault="004721F6">
            <w:pPr>
              <w:spacing w:line="480" w:lineRule="auto"/>
              <w:ind w:left="720"/>
              <w:jc w:val="both"/>
              <w:rPr>
                <w:ins w:id="188" w:author="Luke Yeaton" w:date="2015-04-06T20:10:00Z"/>
                <w:rFonts w:ascii="Times New Roman" w:hAnsi="Times New Roman"/>
                <w:color w:val="000000"/>
                <w:sz w:val="20"/>
                <w:lang w:eastAsia="ja-JP"/>
              </w:rPr>
              <w:pPrChange w:id="189" w:author="Luke Yeaton" w:date="2015-04-06T22:18:00Z">
                <w:pPr>
                  <w:spacing w:line="480" w:lineRule="auto"/>
                  <w:jc w:val="both"/>
                </w:pPr>
              </w:pPrChange>
            </w:pPr>
            <w:ins w:id="190" w:author="Luke Yeaton" w:date="2015-04-06T20:10:00Z">
              <w:r>
                <w:rPr>
                  <w:rFonts w:ascii="Times New Roman" w:hAnsi="Times New Roman"/>
                  <w:color w:val="000000"/>
                  <w:sz w:val="20"/>
                  <w:lang w:eastAsia="ja-JP"/>
                </w:rPr>
                <w:t>Th</w:t>
              </w:r>
              <w:r w:rsidR="00A80A68">
                <w:rPr>
                  <w:rFonts w:ascii="Times New Roman" w:hAnsi="Times New Roman"/>
                  <w:color w:val="000000"/>
                  <w:sz w:val="20"/>
                  <w:lang w:eastAsia="ja-JP"/>
                </w:rPr>
                <w:t>e scholastic interest with an explanation</w:t>
              </w:r>
              <w:r>
                <w:rPr>
                  <w:rFonts w:ascii="Times New Roman" w:hAnsi="Times New Roman"/>
                  <w:color w:val="000000"/>
                  <w:sz w:val="20"/>
                  <w:lang w:eastAsia="ja-JP"/>
                </w:rPr>
                <w:t xml:space="preserve">: math: problem solving, physical education: competitive nature, art: creativity, </w:t>
              </w:r>
            </w:ins>
            <w:ins w:id="191" w:author="Luke Yeaton" w:date="2015-04-06T20:12:00Z">
              <w:r>
                <w:rPr>
                  <w:rFonts w:ascii="Times New Roman" w:hAnsi="Times New Roman"/>
                  <w:color w:val="000000"/>
                  <w:sz w:val="20"/>
                  <w:lang w:eastAsia="ja-JP"/>
                </w:rPr>
                <w:t>English</w:t>
              </w:r>
            </w:ins>
            <w:ins w:id="192" w:author="Luke Yeaton" w:date="2015-04-06T20:10:00Z">
              <w:r>
                <w:rPr>
                  <w:rFonts w:ascii="Times New Roman" w:hAnsi="Times New Roman"/>
                  <w:color w:val="000000"/>
                  <w:sz w:val="20"/>
                  <w:lang w:eastAsia="ja-JP"/>
                </w:rPr>
                <w:t>:</w:t>
              </w:r>
            </w:ins>
            <w:ins w:id="193" w:author="Luke Yeaton" w:date="2015-04-06T20:12:00Z">
              <w:r>
                <w:rPr>
                  <w:rFonts w:ascii="Times New Roman" w:hAnsi="Times New Roman"/>
                  <w:color w:val="000000"/>
                  <w:sz w:val="20"/>
                  <w:lang w:eastAsia="ja-JP"/>
                </w:rPr>
                <w:t xml:space="preserve"> knowledge of words, history: avoiding old the same patterns, health: a healthy mind, computer programing: understanding patterns, Science: logical conclusions, writing: word knowledge, </w:t>
              </w:r>
            </w:ins>
            <w:ins w:id="194" w:author="Luke Yeaton" w:date="2015-04-06T20:15:00Z">
              <w:r>
                <w:rPr>
                  <w:rFonts w:ascii="Times New Roman" w:hAnsi="Times New Roman"/>
                  <w:color w:val="000000"/>
                  <w:sz w:val="20"/>
                  <w:lang w:eastAsia="ja-JP"/>
                </w:rPr>
                <w:t>philosophy</w:t>
              </w:r>
            </w:ins>
            <w:ins w:id="195" w:author="Luke Yeaton" w:date="2015-04-06T20:12:00Z">
              <w:r>
                <w:rPr>
                  <w:rFonts w:ascii="Times New Roman" w:hAnsi="Times New Roman"/>
                  <w:color w:val="000000"/>
                  <w:sz w:val="20"/>
                  <w:lang w:eastAsia="ja-JP"/>
                </w:rPr>
                <w:t>:</w:t>
              </w:r>
            </w:ins>
            <w:ins w:id="196" w:author="Luke Yeaton" w:date="2015-04-06T20:15:00Z">
              <w:r w:rsidR="008A7EDD">
                <w:rPr>
                  <w:rFonts w:ascii="Times New Roman" w:hAnsi="Times New Roman"/>
                  <w:color w:val="000000"/>
                  <w:sz w:val="20"/>
                  <w:lang w:eastAsia="ja-JP"/>
                </w:rPr>
                <w:t xml:space="preserve"> depth of communication, </w:t>
              </w:r>
            </w:ins>
            <w:ins w:id="197" w:author="Luke Yeaton" w:date="2015-04-06T22:03:00Z">
              <w:r w:rsidR="00277F4C">
                <w:rPr>
                  <w:rFonts w:ascii="Times New Roman" w:hAnsi="Times New Roman"/>
                  <w:color w:val="000000"/>
                  <w:sz w:val="20"/>
                  <w:lang w:eastAsia="ja-JP"/>
                </w:rPr>
                <w:t xml:space="preserve">music: creativity with words.  </w:t>
              </w:r>
            </w:ins>
          </w:p>
          <w:p w14:paraId="267CA3E8" w14:textId="2F2613F0" w:rsidR="00D83214" w:rsidDel="00A80A68" w:rsidRDefault="00D85FFD" w:rsidP="00D85FFD">
            <w:pPr>
              <w:spacing w:line="480" w:lineRule="auto"/>
              <w:jc w:val="both"/>
              <w:rPr>
                <w:ins w:id="198" w:author="William Knapp" w:date="2015-04-02T08:29:00Z"/>
                <w:del w:id="199" w:author="Luke Yeaton" w:date="2015-04-06T22:18:00Z"/>
                <w:rFonts w:ascii="Times New Roman" w:hAnsi="Times New Roman"/>
                <w:color w:val="000000"/>
                <w:sz w:val="20"/>
                <w:lang w:eastAsia="ja-JP"/>
              </w:rPr>
            </w:pPr>
            <w:del w:id="200" w:author="Luke Yeaton" w:date="2015-04-02T21:47:00Z">
              <w:r w:rsidRPr="00D85FFD" w:rsidDel="00611348">
                <w:rPr>
                  <w:rFonts w:ascii="Times New Roman" w:hAnsi="Times New Roman"/>
                  <w:color w:val="000000"/>
                  <w:sz w:val="20"/>
                  <w:lang w:eastAsia="ja-JP"/>
                </w:rPr>
                <w:delText xml:space="preserve">  </w:delText>
              </w:r>
            </w:del>
          </w:p>
          <w:p w14:paraId="16A8B222" w14:textId="77777777" w:rsidR="00D85FFD" w:rsidRDefault="00D83214" w:rsidP="00D85FFD">
            <w:pPr>
              <w:spacing w:line="480" w:lineRule="auto"/>
              <w:jc w:val="both"/>
              <w:rPr>
                <w:ins w:id="201" w:author="William Knapp" w:date="2015-04-02T10:08:00Z"/>
                <w:rFonts w:ascii="Times New Roman" w:hAnsi="Times New Roman"/>
                <w:color w:val="000000"/>
                <w:sz w:val="20"/>
                <w:lang w:eastAsia="ja-JP"/>
              </w:rPr>
            </w:pPr>
            <w:ins w:id="202" w:author="William Knapp" w:date="2015-04-02T08:29:00Z">
              <w:r>
                <w:rPr>
                  <w:rFonts w:ascii="Times New Roman" w:hAnsi="Times New Roman"/>
                  <w:color w:val="000000"/>
                  <w:sz w:val="20"/>
                  <w:lang w:eastAsia="ja-JP"/>
                </w:rPr>
                <w:t xml:space="preserve">Next, they will be given the alternate sheet and asked </w:t>
              </w:r>
            </w:ins>
            <w:del w:id="203" w:author="William Knapp" w:date="2015-04-02T08:30:00Z">
              <w:r w:rsidR="00D85FFD" w:rsidRPr="00D85FFD" w:rsidDel="00D83214">
                <w:rPr>
                  <w:rFonts w:ascii="Times New Roman" w:hAnsi="Times New Roman"/>
                  <w:color w:val="000000"/>
                  <w:sz w:val="20"/>
                  <w:lang w:eastAsia="ja-JP"/>
                </w:rPr>
                <w:delText>They will then be given a second sheet and will be asked</w:delText>
              </w:r>
            </w:del>
            <w:r w:rsidR="00D85FFD" w:rsidRPr="00D85FFD">
              <w:rPr>
                <w:rFonts w:ascii="Times New Roman" w:hAnsi="Times New Roman"/>
                <w:color w:val="000000"/>
                <w:sz w:val="20"/>
                <w:lang w:eastAsia="ja-JP"/>
              </w:rPr>
              <w:t xml:space="preserve"> to write down as many word combinations as they can on a</w:t>
            </w:r>
            <w:del w:id="204" w:author="William Knapp" w:date="2015-04-02T08:31:00Z">
              <w:r w:rsidR="00D85FFD" w:rsidRPr="00D85FFD" w:rsidDel="00DF358E">
                <w:rPr>
                  <w:rFonts w:ascii="Times New Roman" w:hAnsi="Times New Roman"/>
                  <w:color w:val="000000"/>
                  <w:sz w:val="20"/>
                  <w:lang w:eastAsia="ja-JP"/>
                </w:rPr>
                <w:delText xml:space="preserve"> paper (See attached)</w:delText>
              </w:r>
            </w:del>
            <w:ins w:id="205" w:author="William Knapp" w:date="2015-04-02T08:31:00Z">
              <w:r w:rsidR="00DF358E">
                <w:rPr>
                  <w:rFonts w:ascii="Times New Roman" w:hAnsi="Times New Roman"/>
                  <w:color w:val="000000"/>
                  <w:sz w:val="20"/>
                  <w:lang w:eastAsia="ja-JP"/>
                </w:rPr>
                <w:t xml:space="preserve"> sheet of paper</w:t>
              </w:r>
            </w:ins>
            <w:r w:rsidR="00D85FFD" w:rsidRPr="00D85FFD">
              <w:rPr>
                <w:rFonts w:ascii="Times New Roman" w:hAnsi="Times New Roman"/>
                <w:color w:val="000000"/>
                <w:sz w:val="20"/>
                <w:lang w:eastAsia="ja-JP"/>
              </w:rPr>
              <w:t xml:space="preserve">. They will be able to spend </w:t>
            </w:r>
            <w:del w:id="206" w:author="William Knapp" w:date="2015-04-02T08:31:00Z">
              <w:r w:rsidR="00D85FFD" w:rsidRPr="00D85FFD" w:rsidDel="00DF358E">
                <w:rPr>
                  <w:rFonts w:ascii="Times New Roman" w:hAnsi="Times New Roman"/>
                  <w:color w:val="000000"/>
                  <w:sz w:val="20"/>
                  <w:lang w:eastAsia="ja-JP"/>
                </w:rPr>
                <w:delText>as much time as they want to come up</w:delText>
              </w:r>
            </w:del>
            <w:ins w:id="207" w:author="William Knapp" w:date="2015-04-02T08:31:00Z">
              <w:r w:rsidR="00DF358E">
                <w:rPr>
                  <w:rFonts w:ascii="Times New Roman" w:hAnsi="Times New Roman"/>
                  <w:color w:val="000000"/>
                  <w:sz w:val="20"/>
                  <w:lang w:eastAsia="ja-JP"/>
                </w:rPr>
                <w:t>up to 20 minutes to identify</w:t>
              </w:r>
            </w:ins>
            <w:ins w:id="208" w:author="Luke Yeaton" w:date="2015-04-02T21:50:00Z">
              <w:r w:rsidR="00611348">
                <w:rPr>
                  <w:rFonts w:ascii="Times New Roman" w:hAnsi="Times New Roman"/>
                  <w:color w:val="000000"/>
                  <w:sz w:val="20"/>
                  <w:lang w:eastAsia="ja-JP"/>
                </w:rPr>
                <w:t xml:space="preserve"> </w:t>
              </w:r>
            </w:ins>
            <w:del w:id="209" w:author="William Knapp" w:date="2015-04-02T08:31:00Z">
              <w:r w:rsidR="00D85FFD" w:rsidRPr="00D85FFD" w:rsidDel="00DF358E">
                <w:rPr>
                  <w:rFonts w:ascii="Times New Roman" w:hAnsi="Times New Roman"/>
                  <w:color w:val="000000"/>
                  <w:sz w:val="20"/>
                  <w:lang w:eastAsia="ja-JP"/>
                </w:rPr>
                <w:delText xml:space="preserve"> with </w:delText>
              </w:r>
            </w:del>
            <w:r w:rsidR="00D85FFD" w:rsidRPr="00D85FFD">
              <w:rPr>
                <w:rFonts w:ascii="Times New Roman" w:hAnsi="Times New Roman"/>
                <w:color w:val="000000"/>
                <w:sz w:val="20"/>
                <w:lang w:eastAsia="ja-JP"/>
              </w:rPr>
              <w:t>as many word</w:t>
            </w:r>
            <w:ins w:id="210" w:author="William Knapp" w:date="2015-04-02T08:31:00Z">
              <w:r w:rsidR="00DF358E">
                <w:rPr>
                  <w:rFonts w:ascii="Times New Roman" w:hAnsi="Times New Roman"/>
                  <w:color w:val="000000"/>
                  <w:sz w:val="20"/>
                  <w:lang w:eastAsia="ja-JP"/>
                </w:rPr>
                <w:t>s</w:t>
              </w:r>
            </w:ins>
            <w:r w:rsidR="00D85FFD" w:rsidRPr="00D85FFD">
              <w:rPr>
                <w:rFonts w:ascii="Times New Roman" w:hAnsi="Times New Roman"/>
                <w:color w:val="000000"/>
                <w:sz w:val="20"/>
                <w:lang w:eastAsia="ja-JP"/>
              </w:rPr>
              <w:t xml:space="preserve"> </w:t>
            </w:r>
            <w:del w:id="211" w:author="William Knapp" w:date="2015-04-02T08:31:00Z">
              <w:r w:rsidR="00D85FFD" w:rsidRPr="00D85FFD" w:rsidDel="00DF358E">
                <w:rPr>
                  <w:rFonts w:ascii="Times New Roman" w:hAnsi="Times New Roman"/>
                  <w:color w:val="000000"/>
                  <w:sz w:val="20"/>
                  <w:lang w:eastAsia="ja-JP"/>
                </w:rPr>
                <w:delText>combinations</w:delText>
              </w:r>
            </w:del>
            <w:r w:rsidR="00D85FFD" w:rsidRPr="00D85FFD">
              <w:rPr>
                <w:rFonts w:ascii="Times New Roman" w:hAnsi="Times New Roman"/>
                <w:color w:val="000000"/>
                <w:sz w:val="20"/>
                <w:lang w:eastAsia="ja-JP"/>
              </w:rPr>
              <w:t xml:space="preserve"> as they can</w:t>
            </w:r>
            <w:del w:id="212" w:author="William Knapp" w:date="2015-04-02T08:31:00Z">
              <w:r w:rsidR="00D85FFD" w:rsidRPr="00D85FFD" w:rsidDel="00DF358E">
                <w:rPr>
                  <w:rFonts w:ascii="Times New Roman" w:hAnsi="Times New Roman"/>
                  <w:color w:val="000000"/>
                  <w:sz w:val="20"/>
                  <w:lang w:eastAsia="ja-JP"/>
                </w:rPr>
                <w:delText xml:space="preserve"> with a maximum time of 20 minutes</w:delText>
              </w:r>
            </w:del>
            <w:r w:rsidR="00D85FFD" w:rsidRPr="00D85FFD">
              <w:rPr>
                <w:rFonts w:ascii="Times New Roman" w:hAnsi="Times New Roman"/>
                <w:color w:val="000000"/>
                <w:sz w:val="20"/>
                <w:lang w:eastAsia="ja-JP"/>
              </w:rPr>
              <w:t>.  The time they spend on the task and the number of words they accurately identify will be recorded.  </w:t>
            </w:r>
          </w:p>
          <w:p w14:paraId="60C67454" w14:textId="77777777" w:rsidR="007F38FC" w:rsidRPr="00D85FFD" w:rsidRDefault="007F38FC" w:rsidP="00D85FFD">
            <w:pPr>
              <w:spacing w:line="480" w:lineRule="auto"/>
              <w:jc w:val="both"/>
              <w:rPr>
                <w:rFonts w:ascii="Times New Roman" w:hAnsi="Times New Roman"/>
                <w:sz w:val="20"/>
                <w:lang w:eastAsia="ja-JP"/>
              </w:rPr>
            </w:pPr>
            <w:commentRangeStart w:id="213"/>
            <w:ins w:id="214" w:author="William Knapp" w:date="2015-04-02T10:08:00Z">
              <w:r>
                <w:rPr>
                  <w:rFonts w:ascii="Times New Roman" w:hAnsi="Times New Roman"/>
                  <w:color w:val="000000"/>
                  <w:sz w:val="20"/>
                  <w:lang w:eastAsia="ja-JP"/>
                </w:rPr>
                <w:t>To avoid expectancy effects, all participants will be given the cover story that this experiment is designed to assess Boggle performance after practice (see Informed Consent</w:t>
              </w:r>
            </w:ins>
            <w:commentRangeEnd w:id="213"/>
            <w:ins w:id="215" w:author="William Knapp" w:date="2015-04-02T10:09:00Z">
              <w:r>
                <w:rPr>
                  <w:rStyle w:val="CommentReference"/>
                </w:rPr>
                <w:commentReference w:id="213"/>
              </w:r>
            </w:ins>
            <w:ins w:id="216" w:author="William Knapp" w:date="2015-04-02T10:08:00Z">
              <w:r>
                <w:rPr>
                  <w:rFonts w:ascii="Times New Roman" w:hAnsi="Times New Roman"/>
                  <w:color w:val="000000"/>
                  <w:sz w:val="20"/>
                  <w:lang w:eastAsia="ja-JP"/>
                </w:rPr>
                <w:t>).</w:t>
              </w:r>
            </w:ins>
          </w:p>
          <w:p w14:paraId="38699A46"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b/>
                <w:bCs/>
                <w:color w:val="000000"/>
                <w:sz w:val="20"/>
                <w:lang w:eastAsia="ja-JP"/>
              </w:rPr>
              <w:t>Number Required Participants   </w:t>
            </w:r>
          </w:p>
          <w:p w14:paraId="46504E83" w14:textId="77777777" w:rsidR="008D7052" w:rsidRDefault="00D85FFD" w:rsidP="00D85FFD">
            <w:pPr>
              <w:spacing w:line="480" w:lineRule="auto"/>
              <w:jc w:val="both"/>
              <w:rPr>
                <w:ins w:id="217" w:author="Luke Yeaton" w:date="2015-04-02T21:55:00Z"/>
                <w:rFonts w:ascii="Times New Roman" w:hAnsi="Times New Roman"/>
                <w:color w:val="000000"/>
                <w:sz w:val="20"/>
                <w:lang w:eastAsia="ja-JP"/>
              </w:rPr>
            </w:pPr>
            <w:r w:rsidRPr="00D85FFD">
              <w:rPr>
                <w:rFonts w:ascii="Times New Roman" w:hAnsi="Times New Roman"/>
                <w:color w:val="000000"/>
                <w:sz w:val="20"/>
                <w:lang w:eastAsia="ja-JP"/>
              </w:rPr>
              <w:t>It is anticipated that 80 participants would be required to conduct the study (</w:t>
            </w:r>
            <w:proofErr w:type="spellStart"/>
            <w:r w:rsidRPr="00D85FFD">
              <w:rPr>
                <w:rFonts w:ascii="Times New Roman" w:hAnsi="Times New Roman"/>
                <w:color w:val="000000"/>
                <w:sz w:val="20"/>
                <w:lang w:eastAsia="ja-JP"/>
              </w:rPr>
              <w:t>Hagger</w:t>
            </w:r>
            <w:proofErr w:type="spellEnd"/>
            <w:r w:rsidRPr="00D85FFD">
              <w:rPr>
                <w:rFonts w:ascii="Times New Roman" w:hAnsi="Times New Roman"/>
                <w:color w:val="000000"/>
                <w:sz w:val="20"/>
                <w:lang w:eastAsia="ja-JP"/>
              </w:rPr>
              <w:t xml:space="preserve"> &amp; </w:t>
            </w:r>
            <w:proofErr w:type="spellStart"/>
            <w:r w:rsidRPr="00D85FFD">
              <w:rPr>
                <w:rFonts w:ascii="Times New Roman" w:hAnsi="Times New Roman"/>
                <w:color w:val="000000"/>
                <w:sz w:val="20"/>
                <w:lang w:eastAsia="ja-JP"/>
              </w:rPr>
              <w:t>Chatzisarantis</w:t>
            </w:r>
            <w:proofErr w:type="spellEnd"/>
            <w:r w:rsidRPr="00D85FFD">
              <w:rPr>
                <w:rFonts w:ascii="Times New Roman" w:hAnsi="Times New Roman"/>
                <w:color w:val="000000"/>
                <w:sz w:val="20"/>
                <w:lang w:eastAsia="ja-JP"/>
              </w:rPr>
              <w:t>, 2010).</w:t>
            </w:r>
          </w:p>
          <w:p w14:paraId="11E0E4B0" w14:textId="77777777" w:rsidR="00B83A4C" w:rsidDel="00DF358E" w:rsidRDefault="00D85FFD" w:rsidP="00D85FFD">
            <w:pPr>
              <w:spacing w:line="480" w:lineRule="auto"/>
              <w:jc w:val="both"/>
              <w:rPr>
                <w:del w:id="218" w:author="William Knapp" w:date="2015-04-02T08:31:00Z"/>
                <w:rFonts w:ascii="Times New Roman" w:hAnsi="Times New Roman"/>
                <w:color w:val="000000"/>
                <w:sz w:val="20"/>
                <w:lang w:eastAsia="ja-JP"/>
              </w:rPr>
            </w:pPr>
            <w:del w:id="219" w:author="William Knapp" w:date="2015-04-02T08:31:00Z">
              <w:r w:rsidRPr="00D85FFD" w:rsidDel="00DF358E">
                <w:rPr>
                  <w:rFonts w:ascii="Times New Roman" w:hAnsi="Times New Roman"/>
                  <w:color w:val="000000"/>
                  <w:sz w:val="20"/>
                  <w:lang w:eastAsia="ja-JP"/>
                </w:rPr>
                <w:delText xml:space="preserve"> </w:delText>
              </w:r>
            </w:del>
          </w:p>
          <w:p w14:paraId="7BB1F965" w14:textId="77777777" w:rsidR="00B83A4C" w:rsidDel="00DF358E" w:rsidRDefault="00B83A4C" w:rsidP="00D85FFD">
            <w:pPr>
              <w:spacing w:line="480" w:lineRule="auto"/>
              <w:jc w:val="both"/>
              <w:rPr>
                <w:del w:id="220" w:author="William Knapp" w:date="2015-04-02T08:32:00Z"/>
                <w:rFonts w:ascii="Times New Roman" w:hAnsi="Times New Roman"/>
                <w:color w:val="000000"/>
                <w:sz w:val="20"/>
                <w:lang w:eastAsia="ja-JP"/>
              </w:rPr>
            </w:pPr>
          </w:p>
          <w:p w14:paraId="75B98023"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b/>
                <w:bCs/>
                <w:color w:val="000000"/>
                <w:sz w:val="20"/>
                <w:lang w:eastAsia="ja-JP"/>
              </w:rPr>
              <w:t>Participant Recruitment</w:t>
            </w:r>
          </w:p>
          <w:p w14:paraId="6875C702"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t>Participants will be recruited from a convenience sample of friends, family in the are</w:t>
            </w:r>
            <w:r>
              <w:rPr>
                <w:rFonts w:ascii="Times New Roman" w:hAnsi="Times New Roman"/>
                <w:color w:val="000000"/>
                <w:sz w:val="20"/>
                <w:lang w:eastAsia="ja-JP"/>
              </w:rPr>
              <w:t xml:space="preserve">a, and nearby public areas and </w:t>
            </w:r>
            <w:r w:rsidRPr="00D85FFD">
              <w:rPr>
                <w:rFonts w:ascii="Times New Roman" w:hAnsi="Times New Roman"/>
                <w:color w:val="000000"/>
                <w:sz w:val="20"/>
                <w:lang w:eastAsia="ja-JP"/>
              </w:rPr>
              <w:t>community colleges in Baker City, Oregon and Walla Walla, WA.  Additionally, participants will be recruited using email and/or social media.</w:t>
            </w:r>
          </w:p>
          <w:p w14:paraId="09608128"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b/>
                <w:bCs/>
                <w:color w:val="000000"/>
                <w:sz w:val="20"/>
                <w:lang w:eastAsia="ja-JP"/>
              </w:rPr>
              <w:t>Exclusion Criteria</w:t>
            </w:r>
          </w:p>
          <w:p w14:paraId="56477E72"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t>Individuals who are younger th</w:t>
            </w:r>
            <w:r w:rsidR="00B83A4C">
              <w:rPr>
                <w:rFonts w:ascii="Times New Roman" w:hAnsi="Times New Roman"/>
                <w:color w:val="000000"/>
                <w:sz w:val="20"/>
                <w:lang w:eastAsia="ja-JP"/>
              </w:rPr>
              <w:t xml:space="preserve">an 18 years of age will not be </w:t>
            </w:r>
            <w:r w:rsidRPr="00D85FFD">
              <w:rPr>
                <w:rFonts w:ascii="Times New Roman" w:hAnsi="Times New Roman"/>
                <w:color w:val="000000"/>
                <w:sz w:val="20"/>
                <w:lang w:eastAsia="ja-JP"/>
              </w:rPr>
              <w:t>included in th</w:t>
            </w:r>
            <w:ins w:id="221" w:author="William Knapp" w:date="2015-04-02T08:32:00Z">
              <w:r w:rsidR="00DF358E">
                <w:rPr>
                  <w:rFonts w:ascii="Times New Roman" w:hAnsi="Times New Roman"/>
                  <w:color w:val="000000"/>
                  <w:sz w:val="20"/>
                  <w:lang w:eastAsia="ja-JP"/>
                </w:rPr>
                <w:t>is</w:t>
              </w:r>
            </w:ins>
            <w:ins w:id="222" w:author="Luke Yeaton" w:date="2015-04-02T21:56:00Z">
              <w:r w:rsidR="008D7052">
                <w:rPr>
                  <w:rFonts w:ascii="Times New Roman" w:hAnsi="Times New Roman"/>
                  <w:color w:val="000000"/>
                  <w:sz w:val="20"/>
                  <w:lang w:eastAsia="ja-JP"/>
                </w:rPr>
                <w:t xml:space="preserve"> </w:t>
              </w:r>
            </w:ins>
            <w:del w:id="223" w:author="William Knapp" w:date="2015-04-02T08:32:00Z">
              <w:r w:rsidRPr="00D85FFD" w:rsidDel="00DF358E">
                <w:rPr>
                  <w:rFonts w:ascii="Times New Roman" w:hAnsi="Times New Roman"/>
                  <w:color w:val="000000"/>
                  <w:sz w:val="20"/>
                  <w:lang w:eastAsia="ja-JP"/>
                </w:rPr>
                <w:delText xml:space="preserve">e present </w:delText>
              </w:r>
            </w:del>
            <w:r w:rsidRPr="00D85FFD">
              <w:rPr>
                <w:rFonts w:ascii="Times New Roman" w:hAnsi="Times New Roman"/>
                <w:color w:val="000000"/>
                <w:sz w:val="20"/>
                <w:lang w:eastAsia="ja-JP"/>
              </w:rPr>
              <w:t>study.  In addition,</w:t>
            </w:r>
          </w:p>
          <w:p w14:paraId="0FCACDFC"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t>participants who have a documented case of dyslexia or other reading disability will be excluded from the</w:t>
            </w:r>
          </w:p>
          <w:p w14:paraId="724CE59B" w14:textId="77777777" w:rsidR="00D85FFD" w:rsidRPr="00D85FFD" w:rsidRDefault="00D85FFD" w:rsidP="00D85FFD">
            <w:pPr>
              <w:spacing w:line="480" w:lineRule="auto"/>
              <w:jc w:val="both"/>
              <w:rPr>
                <w:rFonts w:ascii="Times New Roman" w:hAnsi="Times New Roman"/>
                <w:sz w:val="20"/>
                <w:lang w:eastAsia="ja-JP"/>
              </w:rPr>
            </w:pPr>
            <w:proofErr w:type="gramStart"/>
            <w:r w:rsidRPr="00D85FFD">
              <w:rPr>
                <w:rFonts w:ascii="Times New Roman" w:hAnsi="Times New Roman"/>
                <w:color w:val="000000"/>
                <w:sz w:val="20"/>
                <w:lang w:eastAsia="ja-JP"/>
              </w:rPr>
              <w:t>experiment</w:t>
            </w:r>
            <w:proofErr w:type="gramEnd"/>
            <w:r w:rsidRPr="00D85FFD">
              <w:rPr>
                <w:rFonts w:ascii="Times New Roman" w:hAnsi="Times New Roman"/>
                <w:color w:val="000000"/>
                <w:sz w:val="20"/>
                <w:lang w:eastAsia="ja-JP"/>
              </w:rPr>
              <w:t>.</w:t>
            </w:r>
          </w:p>
          <w:p w14:paraId="0B1159D5"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b/>
                <w:bCs/>
                <w:color w:val="000000"/>
                <w:sz w:val="20"/>
                <w:lang w:eastAsia="ja-JP"/>
              </w:rPr>
              <w:t>Potential Risks</w:t>
            </w:r>
          </w:p>
          <w:p w14:paraId="33AFF0DC"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t>The risks for participating are fairly minimal and could include minor frustration, boredom, and or amusement as they identify words. Depending on</w:t>
            </w:r>
            <w:ins w:id="224" w:author="Luke Yeaton" w:date="2015-04-02T21:56:00Z">
              <w:r w:rsidR="008D7052">
                <w:rPr>
                  <w:rFonts w:ascii="Times New Roman" w:hAnsi="Times New Roman"/>
                  <w:color w:val="000000"/>
                  <w:sz w:val="20"/>
                  <w:lang w:eastAsia="ja-JP"/>
                </w:rPr>
                <w:t xml:space="preserve"> </w:t>
              </w:r>
            </w:ins>
            <w:ins w:id="225" w:author="William Knapp" w:date="2015-04-02T08:32:00Z">
              <w:r w:rsidR="00DF358E">
                <w:rPr>
                  <w:rFonts w:ascii="Times New Roman" w:hAnsi="Times New Roman"/>
                  <w:color w:val="000000"/>
                  <w:sz w:val="20"/>
                  <w:lang w:eastAsia="ja-JP"/>
                </w:rPr>
                <w:t>determination of</w:t>
              </w:r>
            </w:ins>
            <w:r w:rsidRPr="00D85FFD">
              <w:rPr>
                <w:rFonts w:ascii="Times New Roman" w:hAnsi="Times New Roman"/>
                <w:color w:val="000000"/>
                <w:sz w:val="20"/>
                <w:lang w:eastAsia="ja-JP"/>
              </w:rPr>
              <w:t xml:space="preserve"> the individual participants</w:t>
            </w:r>
            <w:del w:id="226" w:author="William Knapp" w:date="2015-04-02T08:33:00Z">
              <w:r w:rsidRPr="00D85FFD" w:rsidDel="00DF358E">
                <w:rPr>
                  <w:rFonts w:ascii="Times New Roman" w:hAnsi="Times New Roman"/>
                  <w:color w:val="000000"/>
                  <w:sz w:val="20"/>
                  <w:lang w:eastAsia="ja-JP"/>
                </w:rPr>
                <w:delText xml:space="preserve"> determination to complete the task</w:delText>
              </w:r>
            </w:del>
            <w:r w:rsidRPr="00D85FFD">
              <w:rPr>
                <w:rFonts w:ascii="Times New Roman" w:hAnsi="Times New Roman"/>
                <w:color w:val="000000"/>
                <w:sz w:val="20"/>
                <w:lang w:eastAsia="ja-JP"/>
              </w:rPr>
              <w:t>, we expect that the experiment should be completed within 10-30 minutes.</w:t>
            </w:r>
          </w:p>
          <w:p w14:paraId="7FB7EF66"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b/>
                <w:bCs/>
                <w:color w:val="000000"/>
                <w:sz w:val="20"/>
                <w:lang w:eastAsia="ja-JP"/>
              </w:rPr>
              <w:t>Compensation</w:t>
            </w:r>
          </w:p>
          <w:p w14:paraId="4E682732"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lastRenderedPageBreak/>
              <w:t>Depending on what classes the participants are taking, if any, their instructors may provide them with extra</w:t>
            </w:r>
          </w:p>
          <w:p w14:paraId="0CB48ED8" w14:textId="77777777" w:rsidR="00D85FFD" w:rsidRPr="00D85FFD" w:rsidRDefault="00D85FFD" w:rsidP="00D85FFD">
            <w:pPr>
              <w:spacing w:line="480" w:lineRule="auto"/>
              <w:jc w:val="both"/>
              <w:rPr>
                <w:rFonts w:ascii="Times New Roman" w:hAnsi="Times New Roman"/>
                <w:sz w:val="20"/>
                <w:lang w:eastAsia="ja-JP"/>
              </w:rPr>
            </w:pPr>
            <w:proofErr w:type="gramStart"/>
            <w:r w:rsidRPr="00D85FFD">
              <w:rPr>
                <w:rFonts w:ascii="Times New Roman" w:hAnsi="Times New Roman"/>
                <w:color w:val="000000"/>
                <w:sz w:val="20"/>
                <w:lang w:eastAsia="ja-JP"/>
              </w:rPr>
              <w:t>credit</w:t>
            </w:r>
            <w:proofErr w:type="gramEnd"/>
            <w:r w:rsidRPr="00D85FFD">
              <w:rPr>
                <w:rFonts w:ascii="Times New Roman" w:hAnsi="Times New Roman"/>
                <w:color w:val="000000"/>
                <w:sz w:val="20"/>
                <w:lang w:eastAsia="ja-JP"/>
              </w:rPr>
              <w:t xml:space="preserve"> for participation. This will be at the discretion of the individual class instructors. No compensation</w:t>
            </w:r>
          </w:p>
          <w:p w14:paraId="05D8BA9B" w14:textId="77777777" w:rsidR="00D85FFD" w:rsidRPr="00D85FFD" w:rsidRDefault="00D85FFD" w:rsidP="00D85FFD">
            <w:pPr>
              <w:spacing w:line="480" w:lineRule="auto"/>
              <w:jc w:val="both"/>
              <w:rPr>
                <w:rFonts w:ascii="Times New Roman" w:hAnsi="Times New Roman"/>
                <w:sz w:val="20"/>
                <w:lang w:eastAsia="ja-JP"/>
              </w:rPr>
            </w:pPr>
            <w:proofErr w:type="gramStart"/>
            <w:r w:rsidRPr="00D85FFD">
              <w:rPr>
                <w:rFonts w:ascii="Times New Roman" w:hAnsi="Times New Roman"/>
                <w:color w:val="000000"/>
                <w:sz w:val="20"/>
                <w:lang w:eastAsia="ja-JP"/>
              </w:rPr>
              <w:t>will</w:t>
            </w:r>
            <w:proofErr w:type="gramEnd"/>
            <w:r w:rsidRPr="00D85FFD">
              <w:rPr>
                <w:rFonts w:ascii="Times New Roman" w:hAnsi="Times New Roman"/>
                <w:color w:val="000000"/>
                <w:sz w:val="20"/>
                <w:lang w:eastAsia="ja-JP"/>
              </w:rPr>
              <w:t xml:space="preserve"> be provided directly for participation in this study.</w:t>
            </w:r>
          </w:p>
          <w:p w14:paraId="667B8062"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b/>
                <w:bCs/>
                <w:color w:val="000000"/>
                <w:sz w:val="20"/>
                <w:lang w:eastAsia="ja-JP"/>
              </w:rPr>
              <w:t>Protecting Anonymity/Confidentiality</w:t>
            </w:r>
          </w:p>
          <w:p w14:paraId="2AF912A9"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t xml:space="preserve">Except for the consent forms, which will be stored separately from the Boggle answer sheets, participants will not be required to give out any personally identifying information. </w:t>
            </w:r>
          </w:p>
          <w:p w14:paraId="304D95D1"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b/>
                <w:bCs/>
                <w:color w:val="000000"/>
                <w:sz w:val="20"/>
                <w:lang w:eastAsia="ja-JP"/>
              </w:rPr>
              <w:t>Use of Results</w:t>
            </w:r>
          </w:p>
          <w:p w14:paraId="2B794426"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t xml:space="preserve">The results will be used to create a poster in partial completion of Eastern Oregon University’s Bachelor's degree in psychology.  No other uses are anticipated. However, if the results are significant, they may be published in a peer-reviewed </w:t>
            </w:r>
            <w:del w:id="227" w:author="William Knapp" w:date="2015-04-02T09:59:00Z">
              <w:r w:rsidRPr="00D85FFD" w:rsidDel="008C1423">
                <w:rPr>
                  <w:rFonts w:ascii="Times New Roman" w:hAnsi="Times New Roman"/>
                  <w:color w:val="000000"/>
                  <w:sz w:val="20"/>
                  <w:lang w:eastAsia="ja-JP"/>
                </w:rPr>
                <w:delText xml:space="preserve">methodological </w:delText>
              </w:r>
            </w:del>
            <w:r w:rsidRPr="00D85FFD">
              <w:rPr>
                <w:rFonts w:ascii="Times New Roman" w:hAnsi="Times New Roman"/>
                <w:color w:val="000000"/>
                <w:sz w:val="20"/>
                <w:lang w:eastAsia="ja-JP"/>
              </w:rPr>
              <w:t>journal.</w:t>
            </w:r>
          </w:p>
          <w:p w14:paraId="66383BBF"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b/>
                <w:bCs/>
                <w:color w:val="000000"/>
                <w:sz w:val="20"/>
                <w:lang w:eastAsia="ja-JP"/>
              </w:rPr>
              <w:t>Debriefing</w:t>
            </w:r>
          </w:p>
          <w:p w14:paraId="1658F557"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t>Subjects will be given a debriefing form explaining the details of the experiment.  The debriefing paper will also contain contact information for the primary author should any participant want more information about the study.  Finally, the debriefing form  will contain information about how to contact the Chair of Eastern Oregon</w:t>
            </w:r>
          </w:p>
          <w:p w14:paraId="6DC8D41C"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t>University’s Institutional IRB should they feel any of their rights were violated.</w:t>
            </w:r>
          </w:p>
          <w:p w14:paraId="4C7E1747" w14:textId="77777777" w:rsidR="00D85FFD" w:rsidRDefault="00D85FFD" w:rsidP="00D85FFD">
            <w:pPr>
              <w:rPr>
                <w:ins w:id="228" w:author="Luke Yeaton" w:date="2015-04-06T22:22:00Z"/>
                <w:rFonts w:ascii="Times New Roman" w:hAnsi="Times New Roman"/>
                <w:sz w:val="20"/>
                <w:lang w:eastAsia="ja-JP"/>
              </w:rPr>
            </w:pPr>
          </w:p>
          <w:p w14:paraId="51F0659F" w14:textId="77777777" w:rsidR="00DE2995" w:rsidRDefault="00DE2995" w:rsidP="00D85FFD">
            <w:pPr>
              <w:rPr>
                <w:ins w:id="229" w:author="Luke Yeaton" w:date="2015-04-06T22:22:00Z"/>
                <w:rFonts w:ascii="Times New Roman" w:hAnsi="Times New Roman"/>
                <w:sz w:val="20"/>
                <w:lang w:eastAsia="ja-JP"/>
              </w:rPr>
            </w:pPr>
          </w:p>
          <w:p w14:paraId="0E7766B2" w14:textId="77777777" w:rsidR="00DE2995" w:rsidRDefault="00DE2995" w:rsidP="00D85FFD">
            <w:pPr>
              <w:rPr>
                <w:ins w:id="230" w:author="Luke Yeaton" w:date="2015-04-06T22:22:00Z"/>
                <w:rFonts w:ascii="Times New Roman" w:hAnsi="Times New Roman"/>
                <w:sz w:val="20"/>
                <w:lang w:eastAsia="ja-JP"/>
              </w:rPr>
            </w:pPr>
          </w:p>
          <w:p w14:paraId="15AB7DA7" w14:textId="77777777" w:rsidR="00DE2995" w:rsidRDefault="00DE2995" w:rsidP="00D85FFD">
            <w:pPr>
              <w:rPr>
                <w:ins w:id="231" w:author="Luke Yeaton" w:date="2015-04-06T22:22:00Z"/>
                <w:rFonts w:ascii="Times New Roman" w:hAnsi="Times New Roman"/>
                <w:sz w:val="20"/>
                <w:lang w:eastAsia="ja-JP"/>
              </w:rPr>
            </w:pPr>
          </w:p>
          <w:p w14:paraId="6F0031FA" w14:textId="77777777" w:rsidR="00DE2995" w:rsidRDefault="00DE2995" w:rsidP="00D85FFD">
            <w:pPr>
              <w:rPr>
                <w:ins w:id="232" w:author="Luke Yeaton" w:date="2015-04-06T22:22:00Z"/>
                <w:rFonts w:ascii="Times New Roman" w:hAnsi="Times New Roman"/>
                <w:sz w:val="20"/>
                <w:lang w:eastAsia="ja-JP"/>
              </w:rPr>
            </w:pPr>
          </w:p>
          <w:p w14:paraId="758A3A81" w14:textId="77777777" w:rsidR="00DE2995" w:rsidRDefault="00DE2995" w:rsidP="00D85FFD">
            <w:pPr>
              <w:rPr>
                <w:ins w:id="233" w:author="Luke Yeaton" w:date="2015-04-06T22:22:00Z"/>
                <w:rFonts w:ascii="Times New Roman" w:hAnsi="Times New Roman"/>
                <w:sz w:val="20"/>
                <w:lang w:eastAsia="ja-JP"/>
              </w:rPr>
            </w:pPr>
          </w:p>
          <w:p w14:paraId="52F35C46" w14:textId="77777777" w:rsidR="00DE2995" w:rsidRDefault="00DE2995" w:rsidP="00D85FFD">
            <w:pPr>
              <w:rPr>
                <w:ins w:id="234" w:author="Luke Yeaton" w:date="2015-04-06T22:22:00Z"/>
                <w:rFonts w:ascii="Times New Roman" w:hAnsi="Times New Roman"/>
                <w:sz w:val="20"/>
                <w:lang w:eastAsia="ja-JP"/>
              </w:rPr>
            </w:pPr>
          </w:p>
          <w:p w14:paraId="5D27DB8B" w14:textId="77777777" w:rsidR="00DE2995" w:rsidRDefault="00DE2995" w:rsidP="00D85FFD">
            <w:pPr>
              <w:rPr>
                <w:ins w:id="235" w:author="Luke Yeaton" w:date="2015-04-06T22:22:00Z"/>
                <w:rFonts w:ascii="Times New Roman" w:hAnsi="Times New Roman"/>
                <w:sz w:val="20"/>
                <w:lang w:eastAsia="ja-JP"/>
              </w:rPr>
            </w:pPr>
          </w:p>
          <w:p w14:paraId="5D1E55D6" w14:textId="77777777" w:rsidR="00DE2995" w:rsidRDefault="00DE2995" w:rsidP="00D85FFD">
            <w:pPr>
              <w:rPr>
                <w:ins w:id="236" w:author="Luke Yeaton" w:date="2015-04-06T22:22:00Z"/>
                <w:rFonts w:ascii="Times New Roman" w:hAnsi="Times New Roman"/>
                <w:sz w:val="20"/>
                <w:lang w:eastAsia="ja-JP"/>
              </w:rPr>
            </w:pPr>
          </w:p>
          <w:p w14:paraId="6FCFD39F" w14:textId="77777777" w:rsidR="00DE2995" w:rsidRDefault="00DE2995" w:rsidP="00D85FFD">
            <w:pPr>
              <w:rPr>
                <w:ins w:id="237" w:author="Luke Yeaton" w:date="2015-04-06T22:22:00Z"/>
                <w:rFonts w:ascii="Times New Roman" w:hAnsi="Times New Roman"/>
                <w:sz w:val="20"/>
                <w:lang w:eastAsia="ja-JP"/>
              </w:rPr>
            </w:pPr>
          </w:p>
          <w:p w14:paraId="12F675A6" w14:textId="77777777" w:rsidR="00DE2995" w:rsidRDefault="00DE2995" w:rsidP="00D85FFD">
            <w:pPr>
              <w:rPr>
                <w:ins w:id="238" w:author="Luke Yeaton" w:date="2015-04-06T22:22:00Z"/>
                <w:rFonts w:ascii="Times New Roman" w:hAnsi="Times New Roman"/>
                <w:sz w:val="20"/>
                <w:lang w:eastAsia="ja-JP"/>
              </w:rPr>
            </w:pPr>
          </w:p>
          <w:p w14:paraId="140C1096" w14:textId="77777777" w:rsidR="00DE2995" w:rsidRDefault="00DE2995" w:rsidP="00D85FFD">
            <w:pPr>
              <w:rPr>
                <w:ins w:id="239" w:author="Luke Yeaton" w:date="2015-04-06T22:22:00Z"/>
                <w:rFonts w:ascii="Times New Roman" w:hAnsi="Times New Roman"/>
                <w:sz w:val="20"/>
                <w:lang w:eastAsia="ja-JP"/>
              </w:rPr>
            </w:pPr>
          </w:p>
          <w:p w14:paraId="2DE51592" w14:textId="77777777" w:rsidR="00DE2995" w:rsidRDefault="00DE2995" w:rsidP="00D85FFD">
            <w:pPr>
              <w:rPr>
                <w:ins w:id="240" w:author="Luke Yeaton" w:date="2015-04-06T22:22:00Z"/>
                <w:rFonts w:ascii="Times New Roman" w:hAnsi="Times New Roman"/>
                <w:sz w:val="20"/>
                <w:lang w:eastAsia="ja-JP"/>
              </w:rPr>
            </w:pPr>
          </w:p>
          <w:p w14:paraId="48795C07" w14:textId="77777777" w:rsidR="00DE2995" w:rsidRDefault="00DE2995" w:rsidP="00D85FFD">
            <w:pPr>
              <w:rPr>
                <w:ins w:id="241" w:author="Luke Yeaton" w:date="2015-04-06T22:22:00Z"/>
                <w:rFonts w:ascii="Times New Roman" w:hAnsi="Times New Roman"/>
                <w:sz w:val="20"/>
                <w:lang w:eastAsia="ja-JP"/>
              </w:rPr>
            </w:pPr>
          </w:p>
          <w:p w14:paraId="72CC5826" w14:textId="77777777" w:rsidR="00DE2995" w:rsidRDefault="00DE2995" w:rsidP="00D85FFD">
            <w:pPr>
              <w:rPr>
                <w:ins w:id="242" w:author="Luke Yeaton" w:date="2015-04-06T22:22:00Z"/>
                <w:rFonts w:ascii="Times New Roman" w:hAnsi="Times New Roman"/>
                <w:sz w:val="20"/>
                <w:lang w:eastAsia="ja-JP"/>
              </w:rPr>
            </w:pPr>
          </w:p>
          <w:p w14:paraId="245EA151" w14:textId="77777777" w:rsidR="00DE2995" w:rsidRDefault="00DE2995" w:rsidP="00D85FFD">
            <w:pPr>
              <w:rPr>
                <w:ins w:id="243" w:author="Luke Yeaton" w:date="2015-04-06T22:22:00Z"/>
                <w:rFonts w:ascii="Times New Roman" w:hAnsi="Times New Roman"/>
                <w:sz w:val="20"/>
                <w:lang w:eastAsia="ja-JP"/>
              </w:rPr>
            </w:pPr>
          </w:p>
          <w:p w14:paraId="5D5F6F79" w14:textId="77777777" w:rsidR="00DE2995" w:rsidRDefault="00DE2995" w:rsidP="00D85FFD">
            <w:pPr>
              <w:rPr>
                <w:ins w:id="244" w:author="Luke Yeaton" w:date="2015-04-06T22:22:00Z"/>
                <w:rFonts w:ascii="Times New Roman" w:hAnsi="Times New Roman"/>
                <w:sz w:val="20"/>
                <w:lang w:eastAsia="ja-JP"/>
              </w:rPr>
            </w:pPr>
          </w:p>
          <w:p w14:paraId="31446700" w14:textId="77777777" w:rsidR="00DE2995" w:rsidRDefault="00DE2995" w:rsidP="00D85FFD">
            <w:pPr>
              <w:rPr>
                <w:ins w:id="245" w:author="Luke Yeaton" w:date="2015-04-06T22:22:00Z"/>
                <w:rFonts w:ascii="Times New Roman" w:hAnsi="Times New Roman"/>
                <w:sz w:val="20"/>
                <w:lang w:eastAsia="ja-JP"/>
              </w:rPr>
            </w:pPr>
          </w:p>
          <w:p w14:paraId="28303003" w14:textId="77777777" w:rsidR="00DE2995" w:rsidRDefault="00DE2995" w:rsidP="00D85FFD">
            <w:pPr>
              <w:rPr>
                <w:ins w:id="246" w:author="Luke Yeaton" w:date="2015-04-06T22:22:00Z"/>
                <w:rFonts w:ascii="Times New Roman" w:hAnsi="Times New Roman"/>
                <w:sz w:val="20"/>
                <w:lang w:eastAsia="ja-JP"/>
              </w:rPr>
            </w:pPr>
          </w:p>
          <w:p w14:paraId="5BAEA1BB" w14:textId="77777777" w:rsidR="00DE2995" w:rsidRDefault="00DE2995" w:rsidP="00D85FFD">
            <w:pPr>
              <w:rPr>
                <w:ins w:id="247" w:author="Luke Yeaton" w:date="2015-04-06T22:22:00Z"/>
                <w:rFonts w:ascii="Times New Roman" w:hAnsi="Times New Roman"/>
                <w:sz w:val="20"/>
                <w:lang w:eastAsia="ja-JP"/>
              </w:rPr>
            </w:pPr>
          </w:p>
          <w:p w14:paraId="557F5714" w14:textId="77777777" w:rsidR="00DE2995" w:rsidRDefault="00DE2995" w:rsidP="00D85FFD">
            <w:pPr>
              <w:rPr>
                <w:ins w:id="248" w:author="Luke Yeaton" w:date="2015-04-06T22:22:00Z"/>
                <w:rFonts w:ascii="Times New Roman" w:hAnsi="Times New Roman"/>
                <w:sz w:val="20"/>
                <w:lang w:eastAsia="ja-JP"/>
              </w:rPr>
            </w:pPr>
          </w:p>
          <w:p w14:paraId="113C736F" w14:textId="77777777" w:rsidR="00DE2995" w:rsidRDefault="00DE2995" w:rsidP="00D85FFD">
            <w:pPr>
              <w:rPr>
                <w:ins w:id="249" w:author="Luke Yeaton" w:date="2015-04-06T22:22:00Z"/>
                <w:rFonts w:ascii="Times New Roman" w:hAnsi="Times New Roman"/>
                <w:sz w:val="20"/>
                <w:lang w:eastAsia="ja-JP"/>
              </w:rPr>
            </w:pPr>
          </w:p>
          <w:p w14:paraId="572522A5" w14:textId="77777777" w:rsidR="00DE2995" w:rsidRDefault="00DE2995" w:rsidP="00D85FFD">
            <w:pPr>
              <w:rPr>
                <w:ins w:id="250" w:author="Luke Yeaton" w:date="2015-04-06T22:22:00Z"/>
                <w:rFonts w:ascii="Times New Roman" w:hAnsi="Times New Roman"/>
                <w:sz w:val="20"/>
                <w:lang w:eastAsia="ja-JP"/>
              </w:rPr>
            </w:pPr>
          </w:p>
          <w:p w14:paraId="46AEEC0F" w14:textId="77777777" w:rsidR="00DE2995" w:rsidRDefault="00DE2995" w:rsidP="00D85FFD">
            <w:pPr>
              <w:rPr>
                <w:ins w:id="251" w:author="Luke Yeaton" w:date="2015-04-06T22:22:00Z"/>
                <w:rFonts w:ascii="Times New Roman" w:hAnsi="Times New Roman"/>
                <w:sz w:val="20"/>
                <w:lang w:eastAsia="ja-JP"/>
              </w:rPr>
            </w:pPr>
          </w:p>
          <w:p w14:paraId="3FA2C64E" w14:textId="77777777" w:rsidR="00DE2995" w:rsidRDefault="00DE2995" w:rsidP="00D85FFD">
            <w:pPr>
              <w:rPr>
                <w:ins w:id="252" w:author="Luke Yeaton" w:date="2015-04-06T22:22:00Z"/>
                <w:rFonts w:ascii="Times New Roman" w:hAnsi="Times New Roman"/>
                <w:sz w:val="20"/>
                <w:lang w:eastAsia="ja-JP"/>
              </w:rPr>
            </w:pPr>
          </w:p>
          <w:p w14:paraId="629E636B" w14:textId="77777777" w:rsidR="00DE2995" w:rsidRDefault="00DE2995" w:rsidP="00D85FFD">
            <w:pPr>
              <w:rPr>
                <w:ins w:id="253" w:author="Luke Yeaton" w:date="2015-04-06T22:22:00Z"/>
                <w:rFonts w:ascii="Times New Roman" w:hAnsi="Times New Roman"/>
                <w:sz w:val="20"/>
                <w:lang w:eastAsia="ja-JP"/>
              </w:rPr>
            </w:pPr>
          </w:p>
          <w:p w14:paraId="7158EBD7" w14:textId="77777777" w:rsidR="00DE2995" w:rsidRDefault="00DE2995" w:rsidP="00D85FFD">
            <w:pPr>
              <w:rPr>
                <w:ins w:id="254" w:author="Luke Yeaton" w:date="2015-04-06T22:22:00Z"/>
                <w:rFonts w:ascii="Times New Roman" w:hAnsi="Times New Roman"/>
                <w:sz w:val="20"/>
                <w:lang w:eastAsia="ja-JP"/>
              </w:rPr>
            </w:pPr>
          </w:p>
          <w:p w14:paraId="7B5C8D7D" w14:textId="77777777" w:rsidR="00DE2995" w:rsidRDefault="00DE2995" w:rsidP="00D85FFD">
            <w:pPr>
              <w:rPr>
                <w:ins w:id="255" w:author="Luke Yeaton" w:date="2015-04-06T22:22:00Z"/>
                <w:rFonts w:ascii="Times New Roman" w:hAnsi="Times New Roman"/>
                <w:sz w:val="20"/>
                <w:lang w:eastAsia="ja-JP"/>
              </w:rPr>
            </w:pPr>
          </w:p>
          <w:p w14:paraId="28ACF451" w14:textId="77777777" w:rsidR="00DE2995" w:rsidRPr="00D85FFD" w:rsidRDefault="00DE2995" w:rsidP="00D85FFD">
            <w:pPr>
              <w:rPr>
                <w:rFonts w:ascii="Times New Roman" w:hAnsi="Times New Roman"/>
                <w:sz w:val="20"/>
                <w:lang w:eastAsia="ja-JP"/>
              </w:rPr>
            </w:pPr>
          </w:p>
          <w:p w14:paraId="1C4FE838" w14:textId="77777777" w:rsidR="00D85FFD" w:rsidRPr="00D85FFD" w:rsidRDefault="00D85FFD" w:rsidP="00D85FFD">
            <w:pPr>
              <w:spacing w:line="480" w:lineRule="auto"/>
              <w:jc w:val="center"/>
              <w:rPr>
                <w:rFonts w:ascii="Times New Roman" w:hAnsi="Times New Roman"/>
                <w:sz w:val="20"/>
                <w:lang w:eastAsia="ja-JP"/>
              </w:rPr>
            </w:pPr>
            <w:r w:rsidRPr="00D85FFD">
              <w:rPr>
                <w:rFonts w:ascii="Times New Roman" w:hAnsi="Times New Roman"/>
                <w:color w:val="000000"/>
                <w:sz w:val="20"/>
                <w:lang w:eastAsia="ja-JP"/>
              </w:rPr>
              <w:t>References</w:t>
            </w:r>
          </w:p>
          <w:p w14:paraId="408C75A0" w14:textId="77777777" w:rsidR="00D85FFD" w:rsidRPr="00D85FFD" w:rsidRDefault="00D85FFD" w:rsidP="00D85FFD">
            <w:pPr>
              <w:spacing w:line="480" w:lineRule="auto"/>
              <w:jc w:val="both"/>
              <w:rPr>
                <w:rFonts w:ascii="Times New Roman" w:hAnsi="Times New Roman"/>
                <w:sz w:val="20"/>
                <w:lang w:eastAsia="ja-JP"/>
              </w:rPr>
            </w:pPr>
            <w:proofErr w:type="spellStart"/>
            <w:r w:rsidRPr="00D85FFD">
              <w:rPr>
                <w:rFonts w:ascii="Times New Roman" w:hAnsi="Times New Roman"/>
                <w:color w:val="000000"/>
                <w:sz w:val="20"/>
                <w:lang w:eastAsia="ja-JP"/>
              </w:rPr>
              <w:t>Cerasoli</w:t>
            </w:r>
            <w:proofErr w:type="spellEnd"/>
            <w:r w:rsidRPr="00D85FFD">
              <w:rPr>
                <w:rFonts w:ascii="Times New Roman" w:hAnsi="Times New Roman"/>
                <w:color w:val="000000"/>
                <w:sz w:val="20"/>
                <w:lang w:eastAsia="ja-JP"/>
              </w:rPr>
              <w:t xml:space="preserve">, C. P., </w:t>
            </w:r>
            <w:proofErr w:type="spellStart"/>
            <w:r w:rsidRPr="00D85FFD">
              <w:rPr>
                <w:rFonts w:ascii="Times New Roman" w:hAnsi="Times New Roman"/>
                <w:color w:val="000000"/>
                <w:sz w:val="20"/>
                <w:lang w:eastAsia="ja-JP"/>
              </w:rPr>
              <w:t>Nicklin</w:t>
            </w:r>
            <w:proofErr w:type="spellEnd"/>
            <w:r w:rsidRPr="00D85FFD">
              <w:rPr>
                <w:rFonts w:ascii="Times New Roman" w:hAnsi="Times New Roman"/>
                <w:color w:val="000000"/>
                <w:sz w:val="20"/>
                <w:lang w:eastAsia="ja-JP"/>
              </w:rPr>
              <w:t xml:space="preserve">, J. M., &amp; Ford, M. T. (2014). Intrinsic motivation and extrinsic </w:t>
            </w:r>
          </w:p>
          <w:p w14:paraId="67894753" w14:textId="77777777" w:rsidR="00D85FFD" w:rsidRPr="00D85FFD" w:rsidRDefault="00D85FFD" w:rsidP="00D85FFD">
            <w:pPr>
              <w:spacing w:line="480" w:lineRule="auto"/>
              <w:ind w:firstLine="720"/>
              <w:jc w:val="both"/>
              <w:rPr>
                <w:rFonts w:ascii="Times New Roman" w:hAnsi="Times New Roman"/>
                <w:sz w:val="20"/>
                <w:lang w:eastAsia="ja-JP"/>
              </w:rPr>
            </w:pPr>
            <w:proofErr w:type="gramStart"/>
            <w:r w:rsidRPr="00D85FFD">
              <w:rPr>
                <w:rFonts w:ascii="Times New Roman" w:hAnsi="Times New Roman"/>
                <w:color w:val="000000"/>
                <w:sz w:val="20"/>
                <w:lang w:eastAsia="ja-JP"/>
              </w:rPr>
              <w:t>incentives</w:t>
            </w:r>
            <w:proofErr w:type="gramEnd"/>
            <w:r w:rsidRPr="00D85FFD">
              <w:rPr>
                <w:rFonts w:ascii="Times New Roman" w:hAnsi="Times New Roman"/>
                <w:color w:val="000000"/>
                <w:sz w:val="20"/>
                <w:lang w:eastAsia="ja-JP"/>
              </w:rPr>
              <w:t xml:space="preserve"> jointly predict performance: A 40-year meta-analysis. </w:t>
            </w:r>
            <w:r w:rsidRPr="00D85FFD">
              <w:rPr>
                <w:rFonts w:ascii="Times New Roman" w:hAnsi="Times New Roman"/>
                <w:i/>
                <w:iCs/>
                <w:color w:val="000000"/>
                <w:sz w:val="20"/>
                <w:lang w:eastAsia="ja-JP"/>
              </w:rPr>
              <w:t>Psychological Bulletin</w:t>
            </w:r>
            <w:r w:rsidRPr="00D85FFD">
              <w:rPr>
                <w:rFonts w:ascii="Times New Roman" w:hAnsi="Times New Roman"/>
                <w:color w:val="000000"/>
                <w:sz w:val="20"/>
                <w:lang w:eastAsia="ja-JP"/>
              </w:rPr>
              <w:t xml:space="preserve">, </w:t>
            </w:r>
          </w:p>
          <w:p w14:paraId="188230F1" w14:textId="77777777" w:rsidR="00D85FFD" w:rsidRPr="00D85FFD" w:rsidRDefault="00D85FFD" w:rsidP="00D85FFD">
            <w:pPr>
              <w:spacing w:line="480" w:lineRule="auto"/>
              <w:ind w:firstLine="720"/>
              <w:jc w:val="both"/>
              <w:rPr>
                <w:rFonts w:ascii="Times New Roman" w:hAnsi="Times New Roman"/>
                <w:sz w:val="20"/>
                <w:lang w:eastAsia="ja-JP"/>
              </w:rPr>
            </w:pPr>
            <w:r w:rsidRPr="00D85FFD">
              <w:rPr>
                <w:rFonts w:ascii="Times New Roman" w:hAnsi="Times New Roman"/>
                <w:i/>
                <w:iCs/>
                <w:color w:val="000000"/>
                <w:sz w:val="20"/>
                <w:lang w:eastAsia="ja-JP"/>
              </w:rPr>
              <w:t>140</w:t>
            </w:r>
            <w:r w:rsidRPr="00D85FFD">
              <w:rPr>
                <w:rFonts w:ascii="Times New Roman" w:hAnsi="Times New Roman"/>
                <w:color w:val="000000"/>
                <w:sz w:val="20"/>
                <w:lang w:eastAsia="ja-JP"/>
              </w:rPr>
              <w:t>, 980-1008. doi:10.1037/a0035661</w:t>
            </w:r>
          </w:p>
          <w:p w14:paraId="559C55B5" w14:textId="77777777" w:rsidR="00D85FFD" w:rsidRPr="00D85FFD" w:rsidRDefault="00D85FFD" w:rsidP="00D85FFD">
            <w:pPr>
              <w:spacing w:line="480" w:lineRule="auto"/>
              <w:jc w:val="both"/>
              <w:rPr>
                <w:rFonts w:ascii="Times New Roman" w:hAnsi="Times New Roman"/>
                <w:sz w:val="20"/>
                <w:lang w:eastAsia="ja-JP"/>
              </w:rPr>
            </w:pPr>
            <w:proofErr w:type="spellStart"/>
            <w:r w:rsidRPr="00D85FFD">
              <w:rPr>
                <w:rFonts w:ascii="Times New Roman" w:hAnsi="Times New Roman"/>
                <w:color w:val="000000"/>
                <w:sz w:val="20"/>
                <w:lang w:eastAsia="ja-JP"/>
              </w:rPr>
              <w:t>Deci</w:t>
            </w:r>
            <w:proofErr w:type="spellEnd"/>
            <w:r w:rsidRPr="00D85FFD">
              <w:rPr>
                <w:rFonts w:ascii="Times New Roman" w:hAnsi="Times New Roman"/>
                <w:color w:val="000000"/>
                <w:sz w:val="20"/>
                <w:lang w:eastAsia="ja-JP"/>
              </w:rPr>
              <w:t xml:space="preserve">, E. L., &amp; Ryan, R. M. (2000). The “what” and “why” of goal pursuits: Human needs and </w:t>
            </w:r>
          </w:p>
          <w:p w14:paraId="6990D785" w14:textId="77777777" w:rsidR="00D85FFD" w:rsidRPr="00D85FFD" w:rsidRDefault="00D85FFD" w:rsidP="00D85FFD">
            <w:pPr>
              <w:spacing w:line="480" w:lineRule="auto"/>
              <w:ind w:firstLine="720"/>
              <w:jc w:val="both"/>
              <w:rPr>
                <w:rFonts w:ascii="Times New Roman" w:hAnsi="Times New Roman"/>
                <w:sz w:val="20"/>
                <w:lang w:eastAsia="ja-JP"/>
              </w:rPr>
            </w:pPr>
            <w:proofErr w:type="gramStart"/>
            <w:r w:rsidRPr="00D85FFD">
              <w:rPr>
                <w:rFonts w:ascii="Times New Roman" w:hAnsi="Times New Roman"/>
                <w:color w:val="000000"/>
                <w:sz w:val="20"/>
                <w:lang w:eastAsia="ja-JP"/>
              </w:rPr>
              <w:t>the</w:t>
            </w:r>
            <w:proofErr w:type="gramEnd"/>
            <w:r w:rsidRPr="00D85FFD">
              <w:rPr>
                <w:rFonts w:ascii="Times New Roman" w:hAnsi="Times New Roman"/>
                <w:color w:val="000000"/>
                <w:sz w:val="20"/>
                <w:lang w:eastAsia="ja-JP"/>
              </w:rPr>
              <w:t xml:space="preserve"> self-determination of behavior. </w:t>
            </w:r>
            <w:r w:rsidRPr="00D85FFD">
              <w:rPr>
                <w:rFonts w:ascii="Times New Roman" w:hAnsi="Times New Roman"/>
                <w:i/>
                <w:iCs/>
                <w:color w:val="000000"/>
                <w:sz w:val="20"/>
                <w:lang w:eastAsia="ja-JP"/>
              </w:rPr>
              <w:t>Psychological Inquiry</w:t>
            </w:r>
            <w:r w:rsidRPr="00D85FFD">
              <w:rPr>
                <w:rFonts w:ascii="Times New Roman" w:hAnsi="Times New Roman"/>
                <w:color w:val="000000"/>
                <w:sz w:val="20"/>
                <w:lang w:eastAsia="ja-JP"/>
              </w:rPr>
              <w:t xml:space="preserve">, </w:t>
            </w:r>
            <w:r w:rsidRPr="00D85FFD">
              <w:rPr>
                <w:rFonts w:ascii="Times New Roman" w:hAnsi="Times New Roman"/>
                <w:i/>
                <w:iCs/>
                <w:color w:val="000000"/>
                <w:sz w:val="20"/>
                <w:lang w:eastAsia="ja-JP"/>
              </w:rPr>
              <w:t>11</w:t>
            </w:r>
            <w:r w:rsidRPr="00D85FFD">
              <w:rPr>
                <w:rFonts w:ascii="Times New Roman" w:hAnsi="Times New Roman"/>
                <w:color w:val="000000"/>
                <w:sz w:val="20"/>
                <w:lang w:eastAsia="ja-JP"/>
              </w:rPr>
              <w:t xml:space="preserve">, 227-268. </w:t>
            </w:r>
          </w:p>
          <w:p w14:paraId="74A8F031" w14:textId="77777777" w:rsidR="00D85FFD" w:rsidRPr="00D85FFD" w:rsidRDefault="00D85FFD" w:rsidP="00D85FFD">
            <w:pPr>
              <w:spacing w:line="480" w:lineRule="auto"/>
              <w:ind w:firstLine="720"/>
              <w:jc w:val="both"/>
              <w:rPr>
                <w:rFonts w:ascii="Times New Roman" w:hAnsi="Times New Roman"/>
                <w:sz w:val="20"/>
                <w:lang w:eastAsia="ja-JP"/>
              </w:rPr>
            </w:pPr>
            <w:r w:rsidRPr="00D85FFD">
              <w:rPr>
                <w:rFonts w:ascii="Times New Roman" w:hAnsi="Times New Roman"/>
                <w:color w:val="000000"/>
                <w:sz w:val="20"/>
                <w:lang w:eastAsia="ja-JP"/>
              </w:rPr>
              <w:t>doi:10.1207/S15327965PLI1104_01</w:t>
            </w:r>
          </w:p>
          <w:p w14:paraId="101370B4" w14:textId="77777777" w:rsidR="00D85FFD" w:rsidRPr="00D85FFD" w:rsidRDefault="00D85FFD" w:rsidP="00D85FFD">
            <w:pPr>
              <w:spacing w:line="480" w:lineRule="auto"/>
              <w:jc w:val="both"/>
              <w:rPr>
                <w:rFonts w:ascii="Times New Roman" w:hAnsi="Times New Roman"/>
                <w:sz w:val="20"/>
                <w:lang w:eastAsia="ja-JP"/>
              </w:rPr>
            </w:pPr>
            <w:proofErr w:type="spellStart"/>
            <w:r w:rsidRPr="00D85FFD">
              <w:rPr>
                <w:rFonts w:ascii="Times New Roman" w:hAnsi="Times New Roman"/>
                <w:color w:val="000000"/>
                <w:sz w:val="20"/>
                <w:lang w:eastAsia="ja-JP"/>
              </w:rPr>
              <w:t>Hagger</w:t>
            </w:r>
            <w:proofErr w:type="spellEnd"/>
            <w:r w:rsidRPr="00D85FFD">
              <w:rPr>
                <w:rFonts w:ascii="Times New Roman" w:hAnsi="Times New Roman"/>
                <w:color w:val="000000"/>
                <w:sz w:val="20"/>
                <w:lang w:eastAsia="ja-JP"/>
              </w:rPr>
              <w:t xml:space="preserve">, M. S., &amp; </w:t>
            </w:r>
            <w:proofErr w:type="spellStart"/>
            <w:r w:rsidRPr="00D85FFD">
              <w:rPr>
                <w:rFonts w:ascii="Times New Roman" w:hAnsi="Times New Roman"/>
                <w:color w:val="000000"/>
                <w:sz w:val="20"/>
                <w:lang w:eastAsia="ja-JP"/>
              </w:rPr>
              <w:t>Chatzisarantis</w:t>
            </w:r>
            <w:proofErr w:type="spellEnd"/>
            <w:r w:rsidRPr="00D85FFD">
              <w:rPr>
                <w:rFonts w:ascii="Times New Roman" w:hAnsi="Times New Roman"/>
                <w:color w:val="000000"/>
                <w:sz w:val="20"/>
                <w:lang w:eastAsia="ja-JP"/>
              </w:rPr>
              <w:t xml:space="preserve">, N. L. (2010). Causality orientations moderate the undermining </w:t>
            </w:r>
          </w:p>
          <w:p w14:paraId="54D76841" w14:textId="77777777" w:rsidR="00D85FFD" w:rsidRPr="00D85FFD" w:rsidRDefault="00D85FFD" w:rsidP="00D85FFD">
            <w:pPr>
              <w:spacing w:line="480" w:lineRule="auto"/>
              <w:ind w:firstLine="720"/>
              <w:jc w:val="both"/>
              <w:rPr>
                <w:rFonts w:ascii="Times New Roman" w:hAnsi="Times New Roman"/>
                <w:sz w:val="20"/>
                <w:lang w:eastAsia="ja-JP"/>
              </w:rPr>
            </w:pPr>
            <w:proofErr w:type="gramStart"/>
            <w:r w:rsidRPr="00D85FFD">
              <w:rPr>
                <w:rFonts w:ascii="Times New Roman" w:hAnsi="Times New Roman"/>
                <w:color w:val="000000"/>
                <w:sz w:val="20"/>
                <w:lang w:eastAsia="ja-JP"/>
              </w:rPr>
              <w:t>effect</w:t>
            </w:r>
            <w:proofErr w:type="gramEnd"/>
            <w:r w:rsidRPr="00D85FFD">
              <w:rPr>
                <w:rFonts w:ascii="Times New Roman" w:hAnsi="Times New Roman"/>
                <w:color w:val="000000"/>
                <w:sz w:val="20"/>
                <w:lang w:eastAsia="ja-JP"/>
              </w:rPr>
              <w:t xml:space="preserve"> of rewards on intrinsic motivation. </w:t>
            </w:r>
            <w:r w:rsidRPr="00D85FFD">
              <w:rPr>
                <w:rFonts w:ascii="Times New Roman" w:hAnsi="Times New Roman"/>
                <w:i/>
                <w:iCs/>
                <w:color w:val="000000"/>
                <w:sz w:val="20"/>
                <w:lang w:eastAsia="ja-JP"/>
              </w:rPr>
              <w:t>Journal of Experimental Social Psychology</w:t>
            </w:r>
            <w:r w:rsidRPr="00D85FFD">
              <w:rPr>
                <w:rFonts w:ascii="Times New Roman" w:hAnsi="Times New Roman"/>
                <w:color w:val="000000"/>
                <w:sz w:val="20"/>
                <w:lang w:eastAsia="ja-JP"/>
              </w:rPr>
              <w:t xml:space="preserve">, </w:t>
            </w:r>
            <w:r w:rsidRPr="00D85FFD">
              <w:rPr>
                <w:rFonts w:ascii="Times New Roman" w:hAnsi="Times New Roman"/>
                <w:i/>
                <w:iCs/>
                <w:color w:val="000000"/>
                <w:sz w:val="20"/>
                <w:lang w:eastAsia="ja-JP"/>
              </w:rPr>
              <w:t>47</w:t>
            </w:r>
            <w:r w:rsidRPr="00D85FFD">
              <w:rPr>
                <w:rFonts w:ascii="Times New Roman" w:hAnsi="Times New Roman"/>
                <w:color w:val="000000"/>
                <w:sz w:val="20"/>
                <w:lang w:eastAsia="ja-JP"/>
              </w:rPr>
              <w:t xml:space="preserve">, </w:t>
            </w:r>
          </w:p>
          <w:p w14:paraId="66C76EA9" w14:textId="77777777" w:rsidR="00D85FFD" w:rsidRPr="00D85FFD" w:rsidRDefault="00D85FFD" w:rsidP="00D85FFD">
            <w:pPr>
              <w:spacing w:line="480" w:lineRule="auto"/>
              <w:ind w:firstLine="720"/>
              <w:jc w:val="both"/>
              <w:rPr>
                <w:rFonts w:ascii="Times New Roman" w:hAnsi="Times New Roman"/>
                <w:sz w:val="20"/>
                <w:lang w:eastAsia="ja-JP"/>
              </w:rPr>
            </w:pPr>
            <w:r w:rsidRPr="00D85FFD">
              <w:rPr>
                <w:rFonts w:ascii="Times New Roman" w:hAnsi="Times New Roman"/>
                <w:color w:val="000000"/>
                <w:sz w:val="20"/>
                <w:lang w:eastAsia="ja-JP"/>
              </w:rPr>
              <w:t>485-489. doi:10.1016/j.jesp.2010.10.010</w:t>
            </w:r>
          </w:p>
          <w:p w14:paraId="0BED3C90"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val="de-DE" w:eastAsia="ja-JP"/>
              </w:rPr>
              <w:t xml:space="preserve">Hagger, M. S., Koch, S., &amp; Chatzisarantis, N. L. (2015). </w:t>
            </w:r>
            <w:r w:rsidRPr="00D85FFD">
              <w:rPr>
                <w:rFonts w:ascii="Times New Roman" w:hAnsi="Times New Roman"/>
                <w:color w:val="000000"/>
                <w:sz w:val="20"/>
                <w:lang w:eastAsia="ja-JP"/>
              </w:rPr>
              <w:t>The effect of causality orientations and</w:t>
            </w:r>
          </w:p>
          <w:p w14:paraId="27391AC2" w14:textId="77777777" w:rsidR="00D85FFD" w:rsidRPr="00D85FFD" w:rsidRDefault="00D85FFD" w:rsidP="00D85FFD">
            <w:pPr>
              <w:spacing w:line="480" w:lineRule="auto"/>
              <w:ind w:firstLine="720"/>
              <w:jc w:val="both"/>
              <w:rPr>
                <w:rFonts w:ascii="Times New Roman" w:hAnsi="Times New Roman"/>
                <w:sz w:val="20"/>
                <w:lang w:eastAsia="ja-JP"/>
              </w:rPr>
            </w:pPr>
            <w:r w:rsidRPr="00D85FFD">
              <w:rPr>
                <w:rFonts w:ascii="Times New Roman" w:hAnsi="Times New Roman"/>
                <w:color w:val="000000"/>
                <w:sz w:val="20"/>
                <w:lang w:eastAsia="ja-JP"/>
              </w:rPr>
              <w:t>positive competence-enhancing feedback on intrinsic motivation: A test of additive and</w:t>
            </w:r>
          </w:p>
          <w:p w14:paraId="54C45207" w14:textId="77777777" w:rsidR="00D85FFD" w:rsidRPr="00D85FFD" w:rsidRDefault="00D85FFD" w:rsidP="00D85FFD">
            <w:pPr>
              <w:spacing w:line="480" w:lineRule="auto"/>
              <w:ind w:firstLine="720"/>
              <w:jc w:val="both"/>
              <w:rPr>
                <w:rFonts w:ascii="Times New Roman" w:hAnsi="Times New Roman"/>
                <w:sz w:val="20"/>
                <w:lang w:eastAsia="ja-JP"/>
              </w:rPr>
            </w:pPr>
            <w:proofErr w:type="gramStart"/>
            <w:r w:rsidRPr="00D85FFD">
              <w:rPr>
                <w:rFonts w:ascii="Times New Roman" w:hAnsi="Times New Roman"/>
                <w:color w:val="000000"/>
                <w:sz w:val="20"/>
                <w:lang w:eastAsia="ja-JP"/>
              </w:rPr>
              <w:t>interactive</w:t>
            </w:r>
            <w:proofErr w:type="gramEnd"/>
            <w:r w:rsidRPr="00D85FFD">
              <w:rPr>
                <w:rFonts w:ascii="Times New Roman" w:hAnsi="Times New Roman"/>
                <w:color w:val="000000"/>
                <w:sz w:val="20"/>
                <w:lang w:eastAsia="ja-JP"/>
              </w:rPr>
              <w:t xml:space="preserve"> effects. </w:t>
            </w:r>
            <w:r w:rsidRPr="00D85FFD">
              <w:rPr>
                <w:rFonts w:ascii="Times New Roman" w:hAnsi="Times New Roman"/>
                <w:i/>
                <w:iCs/>
                <w:color w:val="000000"/>
                <w:sz w:val="20"/>
                <w:lang w:eastAsia="ja-JP"/>
              </w:rPr>
              <w:t>Personality and Individual Differences</w:t>
            </w:r>
            <w:r w:rsidRPr="00D85FFD">
              <w:rPr>
                <w:rFonts w:ascii="Times New Roman" w:hAnsi="Times New Roman"/>
                <w:color w:val="000000"/>
                <w:sz w:val="20"/>
                <w:lang w:eastAsia="ja-JP"/>
              </w:rPr>
              <w:t xml:space="preserve">, </w:t>
            </w:r>
            <w:r w:rsidRPr="00D85FFD">
              <w:rPr>
                <w:rFonts w:ascii="Times New Roman" w:hAnsi="Times New Roman"/>
                <w:i/>
                <w:iCs/>
                <w:color w:val="000000"/>
                <w:sz w:val="20"/>
                <w:lang w:eastAsia="ja-JP"/>
              </w:rPr>
              <w:t>72</w:t>
            </w:r>
            <w:r w:rsidRPr="00D85FFD">
              <w:rPr>
                <w:rFonts w:ascii="Times New Roman" w:hAnsi="Times New Roman"/>
                <w:color w:val="000000"/>
                <w:sz w:val="20"/>
                <w:lang w:eastAsia="ja-JP"/>
              </w:rPr>
              <w:t>, 107-111.</w:t>
            </w:r>
          </w:p>
          <w:p w14:paraId="0A8BB050" w14:textId="77777777" w:rsidR="00D85FFD" w:rsidRPr="00D85FFD" w:rsidRDefault="00D85FFD" w:rsidP="00D85FFD">
            <w:pPr>
              <w:spacing w:line="480" w:lineRule="auto"/>
              <w:ind w:firstLine="720"/>
              <w:jc w:val="both"/>
              <w:rPr>
                <w:rFonts w:ascii="Times New Roman" w:hAnsi="Times New Roman"/>
                <w:sz w:val="20"/>
                <w:lang w:eastAsia="ja-JP"/>
              </w:rPr>
            </w:pPr>
            <w:r w:rsidRPr="00D85FFD">
              <w:rPr>
                <w:rFonts w:ascii="Times New Roman" w:hAnsi="Times New Roman"/>
                <w:color w:val="000000"/>
                <w:sz w:val="20"/>
                <w:lang w:eastAsia="ja-JP"/>
              </w:rPr>
              <w:t>doi:10.1016/j.paid.2014.08.012</w:t>
            </w:r>
          </w:p>
          <w:p w14:paraId="2BF79167" w14:textId="77777777" w:rsidR="00D85FFD" w:rsidRPr="00D85FFD" w:rsidRDefault="00D85FFD" w:rsidP="00D85FFD">
            <w:pPr>
              <w:spacing w:line="480" w:lineRule="auto"/>
              <w:jc w:val="both"/>
              <w:rPr>
                <w:rFonts w:ascii="Times New Roman" w:hAnsi="Times New Roman"/>
                <w:sz w:val="20"/>
                <w:lang w:eastAsia="ja-JP"/>
              </w:rPr>
            </w:pPr>
            <w:r w:rsidRPr="00D85FFD">
              <w:rPr>
                <w:rFonts w:ascii="Times New Roman" w:hAnsi="Times New Roman"/>
                <w:color w:val="000000"/>
                <w:sz w:val="20"/>
                <w:lang w:eastAsia="ja-JP"/>
              </w:rPr>
              <w:t xml:space="preserve">Martens, M. P., </w:t>
            </w:r>
            <w:proofErr w:type="spellStart"/>
            <w:r w:rsidRPr="00D85FFD">
              <w:rPr>
                <w:rFonts w:ascii="Times New Roman" w:hAnsi="Times New Roman"/>
                <w:color w:val="000000"/>
                <w:sz w:val="20"/>
                <w:lang w:eastAsia="ja-JP"/>
              </w:rPr>
              <w:t>Arterberry</w:t>
            </w:r>
            <w:proofErr w:type="spellEnd"/>
            <w:r w:rsidRPr="00D85FFD">
              <w:rPr>
                <w:rFonts w:ascii="Times New Roman" w:hAnsi="Times New Roman"/>
                <w:color w:val="000000"/>
                <w:sz w:val="20"/>
                <w:lang w:eastAsia="ja-JP"/>
              </w:rPr>
              <w:t>, B. J., Takamatsu, S. K., Masters, J., &amp; Dude, K. (2015).  The efficacy of  </w:t>
            </w:r>
          </w:p>
          <w:p w14:paraId="2EE4AFA7" w14:textId="77777777" w:rsidR="00A80A68" w:rsidRDefault="00D85FFD">
            <w:pPr>
              <w:spacing w:line="480" w:lineRule="auto"/>
              <w:ind w:left="720"/>
              <w:jc w:val="both"/>
              <w:rPr>
                <w:ins w:id="256" w:author="Luke Yeaton" w:date="2015-04-06T22:20:00Z"/>
                <w:rFonts w:ascii="Times New Roman" w:hAnsi="Times New Roman"/>
                <w:color w:val="000000"/>
                <w:sz w:val="20"/>
                <w:lang w:eastAsia="ja-JP"/>
              </w:rPr>
              <w:pPrChange w:id="257" w:author="Luke Yeaton" w:date="2015-04-02T22:00:00Z">
                <w:pPr>
                  <w:tabs>
                    <w:tab w:val="left" w:pos="1590"/>
                  </w:tabs>
                  <w:jc w:val="center"/>
                </w:pPr>
              </w:pPrChange>
            </w:pPr>
            <w:proofErr w:type="gramStart"/>
            <w:r w:rsidRPr="00D85FFD">
              <w:rPr>
                <w:rFonts w:ascii="Times New Roman" w:hAnsi="Times New Roman"/>
                <w:color w:val="000000"/>
                <w:sz w:val="20"/>
                <w:lang w:eastAsia="ja-JP"/>
              </w:rPr>
              <w:t>a</w:t>
            </w:r>
            <w:proofErr w:type="gramEnd"/>
            <w:r w:rsidRPr="00D85FFD">
              <w:rPr>
                <w:rFonts w:ascii="Times New Roman" w:hAnsi="Times New Roman"/>
                <w:color w:val="000000"/>
                <w:sz w:val="20"/>
                <w:lang w:eastAsia="ja-JP"/>
              </w:rPr>
              <w:t xml:space="preserve"> personalized feedback-only intervention for at-risk college gamblers. </w:t>
            </w:r>
            <w:r w:rsidRPr="00D85FFD">
              <w:rPr>
                <w:rFonts w:ascii="Times New Roman" w:hAnsi="Times New Roman"/>
                <w:i/>
                <w:iCs/>
                <w:color w:val="000000"/>
                <w:sz w:val="20"/>
                <w:lang w:eastAsia="ja-JP"/>
              </w:rPr>
              <w:t>Journal of Consulting and Clinical Psychology</w:t>
            </w:r>
            <w:r w:rsidRPr="00D85FFD">
              <w:rPr>
                <w:rFonts w:ascii="Times New Roman" w:hAnsi="Times New Roman"/>
                <w:color w:val="000000"/>
                <w:sz w:val="20"/>
                <w:lang w:eastAsia="ja-JP"/>
              </w:rPr>
              <w:t xml:space="preserve">, </w:t>
            </w:r>
            <w:r w:rsidRPr="00D85FFD">
              <w:rPr>
                <w:rFonts w:ascii="Times New Roman" w:hAnsi="Times New Roman"/>
                <w:i/>
                <w:iCs/>
                <w:color w:val="000000"/>
                <w:sz w:val="20"/>
                <w:lang w:eastAsia="ja-JP"/>
              </w:rPr>
              <w:t>1-6.</w:t>
            </w:r>
            <w:r w:rsidRPr="00D85FFD">
              <w:rPr>
                <w:rFonts w:ascii="Times New Roman" w:hAnsi="Times New Roman"/>
                <w:color w:val="000000"/>
                <w:sz w:val="20"/>
                <w:lang w:eastAsia="ja-JP"/>
              </w:rPr>
              <w:t xml:space="preserve"> doi:10.1037/a003</w:t>
            </w:r>
          </w:p>
          <w:p w14:paraId="5391F9ED" w14:textId="1633699F" w:rsidR="008D7052" w:rsidRPr="008D7052" w:rsidDel="008D7052" w:rsidRDefault="00D85FFD" w:rsidP="00D85FFD">
            <w:pPr>
              <w:spacing w:line="480" w:lineRule="auto"/>
              <w:ind w:left="720"/>
              <w:jc w:val="both"/>
              <w:rPr>
                <w:del w:id="258" w:author="Luke Yeaton" w:date="2015-04-02T22:00:00Z"/>
                <w:rFonts w:ascii="Times New Roman" w:hAnsi="Times New Roman"/>
                <w:color w:val="000000"/>
                <w:sz w:val="20"/>
                <w:lang w:eastAsia="ja-JP"/>
                <w:rPrChange w:id="259" w:author="Luke Yeaton" w:date="2015-04-02T21:59:00Z">
                  <w:rPr>
                    <w:del w:id="260" w:author="Luke Yeaton" w:date="2015-04-02T22:00:00Z"/>
                    <w:rFonts w:ascii="Times New Roman" w:hAnsi="Times New Roman"/>
                    <w:sz w:val="20"/>
                    <w:lang w:eastAsia="ja-JP"/>
                  </w:rPr>
                </w:rPrChange>
              </w:rPr>
            </w:pPr>
            <w:del w:id="261" w:author="Luke Yeaton" w:date="2015-04-02T22:00:00Z">
              <w:r w:rsidRPr="00D85FFD" w:rsidDel="008D7052">
                <w:rPr>
                  <w:rFonts w:ascii="Times New Roman" w:hAnsi="Times New Roman"/>
                  <w:color w:val="000000"/>
                  <w:sz w:val="20"/>
                  <w:lang w:eastAsia="ja-JP"/>
                </w:rPr>
                <w:delText>8843</w:delText>
              </w:r>
            </w:del>
          </w:p>
          <w:p w14:paraId="222DED50" w14:textId="77777777" w:rsidR="00D85FFD" w:rsidDel="008D7052" w:rsidRDefault="00D85FFD" w:rsidP="00D85FFD">
            <w:pPr>
              <w:rPr>
                <w:del w:id="262" w:author="Luke Yeaton" w:date="2015-04-02T22:00:00Z"/>
              </w:rPr>
            </w:pPr>
          </w:p>
          <w:p w14:paraId="56F5E556" w14:textId="77777777" w:rsidR="00D85FFD" w:rsidDel="008D7052" w:rsidRDefault="00D85FFD" w:rsidP="00D85FFD">
            <w:pPr>
              <w:rPr>
                <w:del w:id="263" w:author="Luke Yeaton" w:date="2015-04-02T22:00:00Z"/>
              </w:rPr>
            </w:pPr>
          </w:p>
          <w:p w14:paraId="326BF4D3" w14:textId="77777777" w:rsidR="00D85FFD" w:rsidDel="008D7052" w:rsidRDefault="00D85FFD" w:rsidP="00D85FFD">
            <w:pPr>
              <w:rPr>
                <w:del w:id="264" w:author="Luke Yeaton" w:date="2015-04-02T22:00:00Z"/>
              </w:rPr>
            </w:pPr>
          </w:p>
          <w:p w14:paraId="729C21A9" w14:textId="77777777" w:rsidR="00D85FFD" w:rsidDel="008D7052" w:rsidRDefault="00D85FFD" w:rsidP="00D85FFD">
            <w:pPr>
              <w:tabs>
                <w:tab w:val="left" w:pos="1590"/>
              </w:tabs>
              <w:jc w:val="center"/>
              <w:rPr>
                <w:del w:id="265" w:author="Luke Yeaton" w:date="2015-04-02T22:00:00Z"/>
              </w:rPr>
            </w:pPr>
          </w:p>
          <w:p w14:paraId="6AC43685" w14:textId="77777777" w:rsidR="00D85FFD" w:rsidDel="008D7052" w:rsidRDefault="00D85FFD" w:rsidP="00D85FFD">
            <w:pPr>
              <w:tabs>
                <w:tab w:val="left" w:pos="1590"/>
              </w:tabs>
              <w:jc w:val="center"/>
              <w:rPr>
                <w:del w:id="266" w:author="Luke Yeaton" w:date="2015-04-02T22:00:00Z"/>
              </w:rPr>
            </w:pPr>
          </w:p>
          <w:p w14:paraId="046C7C57" w14:textId="77777777" w:rsidR="00D85FFD" w:rsidDel="008D7052" w:rsidRDefault="00D85FFD" w:rsidP="00D85FFD">
            <w:pPr>
              <w:tabs>
                <w:tab w:val="left" w:pos="1590"/>
              </w:tabs>
              <w:jc w:val="center"/>
              <w:rPr>
                <w:del w:id="267" w:author="Luke Yeaton" w:date="2015-04-02T22:00:00Z"/>
              </w:rPr>
            </w:pPr>
          </w:p>
          <w:p w14:paraId="50EAB7FF" w14:textId="77777777" w:rsidR="00D85FFD" w:rsidDel="008D7052" w:rsidRDefault="00D85FFD" w:rsidP="00D85FFD">
            <w:pPr>
              <w:tabs>
                <w:tab w:val="left" w:pos="1590"/>
              </w:tabs>
              <w:jc w:val="center"/>
              <w:rPr>
                <w:del w:id="268" w:author="Luke Yeaton" w:date="2015-04-02T22:00:00Z"/>
              </w:rPr>
            </w:pPr>
          </w:p>
          <w:p w14:paraId="57A199C9" w14:textId="77777777" w:rsidR="00D85FFD" w:rsidRDefault="00D85FFD">
            <w:pPr>
              <w:spacing w:line="480" w:lineRule="auto"/>
              <w:ind w:left="720"/>
              <w:jc w:val="both"/>
              <w:pPrChange w:id="269" w:author="Luke Yeaton" w:date="2015-04-02T22:00:00Z">
                <w:pPr>
                  <w:tabs>
                    <w:tab w:val="left" w:pos="1590"/>
                  </w:tabs>
                  <w:jc w:val="center"/>
                </w:pPr>
              </w:pPrChange>
            </w:pPr>
          </w:p>
          <w:p w14:paraId="6D95A04A" w14:textId="77777777" w:rsidR="00D85FFD" w:rsidRDefault="00D85FFD" w:rsidP="00D85FFD">
            <w:pPr>
              <w:tabs>
                <w:tab w:val="left" w:pos="1590"/>
              </w:tabs>
              <w:jc w:val="center"/>
            </w:pPr>
          </w:p>
          <w:p w14:paraId="203322C8" w14:textId="77777777" w:rsidR="00D85FFD" w:rsidRDefault="00D85FFD" w:rsidP="00D85FFD">
            <w:pPr>
              <w:tabs>
                <w:tab w:val="left" w:pos="1590"/>
              </w:tabs>
              <w:jc w:val="center"/>
            </w:pPr>
          </w:p>
          <w:p w14:paraId="64CA1BB6" w14:textId="77777777" w:rsidR="00D85FFD" w:rsidDel="008C1423" w:rsidRDefault="00D85FFD" w:rsidP="00D85FFD">
            <w:pPr>
              <w:tabs>
                <w:tab w:val="left" w:pos="1590"/>
              </w:tabs>
              <w:jc w:val="center"/>
              <w:rPr>
                <w:del w:id="270" w:author="William Knapp" w:date="2015-04-02T10:02:00Z"/>
              </w:rPr>
            </w:pPr>
            <w:del w:id="271" w:author="William Knapp" w:date="2015-04-02T10:02:00Z">
              <w:r w:rsidDel="008C1423">
                <w:delText>Training Sheet:</w:delText>
              </w:r>
            </w:del>
          </w:p>
          <w:p w14:paraId="3895F2C7" w14:textId="77777777" w:rsidR="00D85FFD" w:rsidDel="008D7052" w:rsidRDefault="00D85FFD" w:rsidP="00D85FFD">
            <w:pPr>
              <w:tabs>
                <w:tab w:val="left" w:pos="1590"/>
              </w:tabs>
              <w:rPr>
                <w:del w:id="272" w:author="Luke Yeaton" w:date="2015-04-02T22:01:00Z"/>
              </w:rPr>
            </w:pPr>
          </w:p>
          <w:tbl>
            <w:tblPr>
              <w:tblpPr w:leftFromText="180" w:rightFromText="180" w:bottomFromText="160" w:vertAnchor="page" w:horzAnchor="margin" w:tblpXSpec="center" w:tblpY="2941"/>
              <w:tblW w:w="0" w:type="auto"/>
              <w:tblBorders>
                <w:top w:val="single" w:sz="36" w:space="0" w:color="000099"/>
                <w:left w:val="single" w:sz="36" w:space="0" w:color="000099"/>
                <w:bottom w:val="single" w:sz="36" w:space="0" w:color="000099"/>
                <w:right w:val="single" w:sz="36" w:space="0" w:color="000099"/>
                <w:insideH w:val="single" w:sz="36" w:space="0" w:color="000099"/>
                <w:insideV w:val="single" w:sz="36" w:space="0" w:color="000099"/>
              </w:tblBorders>
              <w:shd w:val="clear" w:color="auto" w:fill="E1FFE1"/>
              <w:tblLayout w:type="fixed"/>
              <w:tblLook w:val="04A0" w:firstRow="1" w:lastRow="0" w:firstColumn="1" w:lastColumn="0" w:noHBand="0" w:noVBand="1"/>
            </w:tblPr>
            <w:tblGrid>
              <w:gridCol w:w="1728"/>
              <w:gridCol w:w="1728"/>
              <w:gridCol w:w="1728"/>
              <w:gridCol w:w="1728"/>
            </w:tblGrid>
            <w:tr w:rsidR="00D85FFD" w:rsidRPr="00D85FFD" w:rsidDel="00A80A68" w14:paraId="678E4DEB" w14:textId="2764FDB0" w:rsidTr="00D85FFD">
              <w:trPr>
                <w:trHeight w:val="1584"/>
                <w:del w:id="273" w:author="Luke Yeaton" w:date="2015-04-06T22:21: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6B8F9814" w14:textId="36AF19DE" w:rsidR="00D85FFD" w:rsidDel="00A80A68" w:rsidRDefault="00D85FFD" w:rsidP="00D85FFD">
                  <w:pPr>
                    <w:spacing w:line="256" w:lineRule="auto"/>
                    <w:jc w:val="center"/>
                    <w:rPr>
                      <w:del w:id="274" w:author="Luke Yeaton" w:date="2015-04-06T22:21:00Z"/>
                      <w:rFonts w:ascii="Comic Sans MS" w:eastAsia="Calibri" w:hAnsi="Comic Sans MS"/>
                      <w:b/>
                      <w:color w:val="4B0096"/>
                      <w:sz w:val="96"/>
                      <w:szCs w:val="96"/>
                    </w:rPr>
                  </w:pPr>
                  <w:del w:id="275" w:author="Luke Yeaton" w:date="2015-04-06T22:21:00Z">
                    <w:r w:rsidDel="00A80A68">
                      <w:rPr>
                        <w:rFonts w:ascii="Comic Sans MS" w:hAnsi="Comic Sans MS"/>
                        <w:b/>
                        <w:color w:val="4B0096"/>
                        <w:sz w:val="96"/>
                        <w:szCs w:val="96"/>
                      </w:rPr>
                      <w:delText>S</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7ECA24A8" w14:textId="2C415ABB" w:rsidR="00D85FFD" w:rsidDel="00A80A68" w:rsidRDefault="00D85FFD" w:rsidP="00D85FFD">
                  <w:pPr>
                    <w:spacing w:line="256" w:lineRule="auto"/>
                    <w:jc w:val="center"/>
                    <w:rPr>
                      <w:del w:id="276" w:author="Luke Yeaton" w:date="2015-04-06T22:21:00Z"/>
                      <w:rFonts w:ascii="Comic Sans MS" w:eastAsia="Calibri" w:hAnsi="Comic Sans MS"/>
                      <w:b/>
                      <w:color w:val="4B0096"/>
                      <w:sz w:val="96"/>
                      <w:szCs w:val="96"/>
                    </w:rPr>
                  </w:pPr>
                  <w:del w:id="277" w:author="Luke Yeaton" w:date="2015-04-06T22:21:00Z">
                    <w:r w:rsidDel="00A80A68">
                      <w:rPr>
                        <w:rFonts w:ascii="Comic Sans MS" w:hAnsi="Comic Sans MS"/>
                        <w:b/>
                        <w:color w:val="4B0096"/>
                        <w:sz w:val="96"/>
                        <w:szCs w:val="96"/>
                      </w:rPr>
                      <w:delText>R</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2BED48BA" w14:textId="0F490EF6" w:rsidR="00D85FFD" w:rsidDel="00A80A68" w:rsidRDefault="00400E39" w:rsidP="00D85FFD">
                  <w:pPr>
                    <w:spacing w:line="256" w:lineRule="auto"/>
                    <w:jc w:val="center"/>
                    <w:rPr>
                      <w:del w:id="278" w:author="Luke Yeaton" w:date="2015-04-06T22:21:00Z"/>
                      <w:rFonts w:ascii="Comic Sans MS" w:eastAsia="Calibri" w:hAnsi="Comic Sans MS"/>
                      <w:b/>
                      <w:color w:val="4B0096"/>
                      <w:sz w:val="96"/>
                      <w:szCs w:val="96"/>
                    </w:rPr>
                  </w:pPr>
                  <w:del w:id="279" w:author="Luke Yeaton" w:date="2015-04-06T22:21:00Z">
                    <w:r w:rsidDel="00A80A68">
                      <w:rPr>
                        <w:rFonts w:ascii="Times New Roman" w:eastAsia="Calibri" w:hAnsi="Times New Roman"/>
                        <w:noProof/>
                      </w:rPr>
                      <mc:AlternateContent>
                        <mc:Choice Requires="wps">
                          <w:drawing>
                            <wp:anchor distT="0" distB="0" distL="114300" distR="114300" simplePos="0" relativeHeight="251657728" behindDoc="0" locked="0" layoutInCell="1" allowOverlap="1" wp14:anchorId="653C66F7" wp14:editId="1CEC2BE9">
                              <wp:simplePos x="0" y="0"/>
                              <wp:positionH relativeFrom="column">
                                <wp:posOffset>506730</wp:posOffset>
                              </wp:positionH>
                              <wp:positionV relativeFrom="paragraph">
                                <wp:posOffset>601345</wp:posOffset>
                              </wp:positionV>
                              <wp:extent cx="38100" cy="847725"/>
                              <wp:effectExtent l="0" t="0" r="0" b="0"/>
                              <wp:wrapNone/>
                              <wp:docPr id="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847725"/>
                                      </a:xfrm>
                                      <a:prstGeom prst="straightConnector1">
                                        <a:avLst/>
                                      </a:prstGeom>
                                      <a:noFill/>
                                      <a:ln w="79375">
                                        <a:solidFill>
                                          <a:srgbClr val="C0504D"/>
                                        </a:solidFill>
                                        <a:miter lim="800000"/>
                                        <a:headEnd type="none" w="sm" len="sm"/>
                                        <a:tailEnd type="triangle" w="med"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0E2EAED" id="_x0000_t32" coordsize="21600,21600" o:spt="32" o:oned="t" path="m,l21600,21600e" filled="f">
                              <v:path arrowok="t" fillok="f" o:connecttype="none"/>
                              <o:lock v:ext="edit" shapetype="t"/>
                            </v:shapetype>
                            <v:shape id="Straight Arrow Connector 2" o:spid="_x0000_s1026" type="#_x0000_t32" style="position:absolute;margin-left:39.9pt;margin-top:47.35pt;width:3pt;height:66.7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" strokecolor="#c0504d" strokeweight="6.25pt">
                              <v:stroke startarrowwidth="narrow" startarrowlength="short" endarrow="block" endarrowlength="short" joinstyle="miter"/>
                            </v:shape>
                          </w:pict>
                        </mc:Fallback>
                      </mc:AlternateContent>
                    </w:r>
                    <w:r w:rsidR="00D85FFD" w:rsidDel="00A80A68">
                      <w:rPr>
                        <w:rFonts w:ascii="Comic Sans MS" w:hAnsi="Comic Sans MS"/>
                        <w:b/>
                        <w:color w:val="4B0096"/>
                        <w:sz w:val="96"/>
                        <w:szCs w:val="96"/>
                      </w:rPr>
                      <w:delText>S</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490BDF9C" w14:textId="0D844C04" w:rsidR="00D85FFD" w:rsidDel="00A80A68" w:rsidRDefault="00400E39" w:rsidP="00D85FFD">
                  <w:pPr>
                    <w:spacing w:line="256" w:lineRule="auto"/>
                    <w:jc w:val="center"/>
                    <w:rPr>
                      <w:del w:id="280" w:author="Luke Yeaton" w:date="2015-04-06T22:21:00Z"/>
                      <w:rFonts w:ascii="Comic Sans MS" w:eastAsia="Calibri" w:hAnsi="Comic Sans MS"/>
                      <w:b/>
                      <w:color w:val="4B0096"/>
                      <w:sz w:val="96"/>
                      <w:szCs w:val="96"/>
                    </w:rPr>
                  </w:pPr>
                  <w:del w:id="281" w:author="Luke Yeaton" w:date="2015-04-06T22:21:00Z">
                    <w:r w:rsidDel="00A80A68">
                      <w:rPr>
                        <w:rFonts w:ascii="Times New Roman" w:eastAsia="Calibri" w:hAnsi="Times New Roman"/>
                        <w:noProof/>
                      </w:rPr>
                      <mc:AlternateContent>
                        <mc:Choice Requires="wps">
                          <w:drawing>
                            <wp:anchor distT="0" distB="0" distL="114300" distR="114300" simplePos="0" relativeHeight="251658752" behindDoc="0" locked="0" layoutInCell="1" allowOverlap="1" wp14:anchorId="5946F921" wp14:editId="40BFD2F4">
                              <wp:simplePos x="0" y="0"/>
                              <wp:positionH relativeFrom="column">
                                <wp:posOffset>-569595</wp:posOffset>
                              </wp:positionH>
                              <wp:positionV relativeFrom="paragraph">
                                <wp:posOffset>781050</wp:posOffset>
                              </wp:positionV>
                              <wp:extent cx="1009650" cy="0"/>
                              <wp:effectExtent l="0" t="0" r="0" b="0"/>
                              <wp:wrapNone/>
                              <wp:docPr id="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79375">
                                        <a:solidFill>
                                          <a:srgbClr val="C0504D"/>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A8CE75B" id="Straight Arrow Connector 3" o:spid="_x0000_s1026" type="#_x0000_t32" style="position:absolute;margin-left:-44.85pt;margin-top:61.5pt;width:79.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" strokecolor="#c0504d" strokeweight="6.25pt">
                              <v:stroke endarrow="block" joinstyle="miter"/>
                            </v:shape>
                          </w:pict>
                        </mc:Fallback>
                      </mc:AlternateContent>
                    </w:r>
                    <w:r w:rsidR="00D85FFD" w:rsidDel="00A80A68">
                      <w:rPr>
                        <w:rFonts w:ascii="Comic Sans MS" w:hAnsi="Comic Sans MS"/>
                        <w:b/>
                        <w:color w:val="4B0096"/>
                        <w:sz w:val="96"/>
                        <w:szCs w:val="96"/>
                      </w:rPr>
                      <w:delText>S</w:delText>
                    </w:r>
                  </w:del>
                </w:p>
              </w:tc>
            </w:tr>
            <w:tr w:rsidR="00D85FFD" w:rsidRPr="00D85FFD" w:rsidDel="00A80A68" w14:paraId="32BF37AA" w14:textId="15DACDA8" w:rsidTr="00D85FFD">
              <w:trPr>
                <w:trHeight w:val="1584"/>
                <w:del w:id="282" w:author="Luke Yeaton" w:date="2015-04-06T22:21: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59501FF0" w14:textId="05C9B975" w:rsidR="00D85FFD" w:rsidDel="00A80A68" w:rsidRDefault="00D85FFD" w:rsidP="00D85FFD">
                  <w:pPr>
                    <w:spacing w:line="256" w:lineRule="auto"/>
                    <w:jc w:val="center"/>
                    <w:rPr>
                      <w:del w:id="283" w:author="Luke Yeaton" w:date="2015-04-06T22:21:00Z"/>
                      <w:rFonts w:ascii="Comic Sans MS" w:eastAsia="Calibri" w:hAnsi="Comic Sans MS"/>
                      <w:b/>
                      <w:color w:val="4B0096"/>
                      <w:sz w:val="96"/>
                      <w:szCs w:val="96"/>
                    </w:rPr>
                  </w:pPr>
                  <w:del w:id="284" w:author="Luke Yeaton" w:date="2015-04-06T22:21:00Z">
                    <w:r w:rsidDel="00A80A68">
                      <w:rPr>
                        <w:rFonts w:ascii="Comic Sans MS" w:hAnsi="Comic Sans MS"/>
                        <w:b/>
                        <w:color w:val="4B0096"/>
                        <w:sz w:val="96"/>
                        <w:szCs w:val="96"/>
                      </w:rPr>
                      <w:delText>T</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71E625C8" w14:textId="74374436" w:rsidR="00D85FFD" w:rsidDel="00A80A68" w:rsidRDefault="00D85FFD" w:rsidP="00D85FFD">
                  <w:pPr>
                    <w:spacing w:line="256" w:lineRule="auto"/>
                    <w:jc w:val="center"/>
                    <w:rPr>
                      <w:del w:id="285" w:author="Luke Yeaton" w:date="2015-04-06T22:21:00Z"/>
                      <w:rFonts w:ascii="Comic Sans MS" w:eastAsia="Calibri" w:hAnsi="Comic Sans MS"/>
                      <w:b/>
                      <w:color w:val="4B0096"/>
                      <w:sz w:val="96"/>
                      <w:szCs w:val="96"/>
                    </w:rPr>
                  </w:pPr>
                  <w:del w:id="286" w:author="Luke Yeaton" w:date="2015-04-06T22:21:00Z">
                    <w:r w:rsidDel="00A80A68">
                      <w:rPr>
                        <w:rFonts w:ascii="Comic Sans MS" w:hAnsi="Comic Sans MS"/>
                        <w:b/>
                        <w:color w:val="4B0096"/>
                        <w:sz w:val="96"/>
                        <w:szCs w:val="96"/>
                      </w:rPr>
                      <w:delText>R</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25446391" w14:textId="6D6BC789" w:rsidR="00D85FFD" w:rsidDel="00A80A68" w:rsidRDefault="00400E39" w:rsidP="00D85FFD">
                  <w:pPr>
                    <w:spacing w:line="256" w:lineRule="auto"/>
                    <w:jc w:val="center"/>
                    <w:rPr>
                      <w:del w:id="287" w:author="Luke Yeaton" w:date="2015-04-06T22:21:00Z"/>
                      <w:rFonts w:ascii="Comic Sans MS" w:eastAsia="Calibri" w:hAnsi="Comic Sans MS"/>
                      <w:b/>
                      <w:color w:val="4B0096"/>
                      <w:sz w:val="96"/>
                      <w:szCs w:val="96"/>
                    </w:rPr>
                  </w:pPr>
                  <w:del w:id="288" w:author="Luke Yeaton" w:date="2015-04-06T22:21:00Z">
                    <w:r w:rsidDel="00A80A68">
                      <w:rPr>
                        <w:rFonts w:ascii="Times New Roman" w:eastAsia="Calibri" w:hAnsi="Times New Roman"/>
                        <w:noProof/>
                      </w:rPr>
                      <mc:AlternateContent>
                        <mc:Choice Requires="wps">
                          <w:drawing>
                            <wp:anchor distT="0" distB="0" distL="114300" distR="114300" simplePos="0" relativeHeight="251656704" behindDoc="0" locked="0" layoutInCell="1" allowOverlap="1" wp14:anchorId="12D05A4E" wp14:editId="54B49D38">
                              <wp:simplePos x="0" y="0"/>
                              <wp:positionH relativeFrom="column">
                                <wp:posOffset>331470</wp:posOffset>
                              </wp:positionH>
                              <wp:positionV relativeFrom="paragraph">
                                <wp:posOffset>427355</wp:posOffset>
                              </wp:positionV>
                              <wp:extent cx="1238250" cy="1000125"/>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8250" cy="1000125"/>
                                      </a:xfrm>
                                      <a:prstGeom prst="straightConnector1">
                                        <a:avLst/>
                                      </a:prstGeom>
                                      <a:noFill/>
                                      <a:ln w="76200">
                                        <a:solidFill>
                                          <a:srgbClr val="C0504D"/>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FCFEE39" id="Straight Arrow Connector 1" o:spid="_x0000_s1026" type="#_x0000_t32" style="position:absolute;margin-left:26.1pt;margin-top:33.65pt;width:97.5pt;height:78.75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" strokecolor="#c0504d" strokeweight="6pt">
                              <v:stroke endarrow="block" joinstyle="miter"/>
                            </v:shape>
                          </w:pict>
                        </mc:Fallback>
                      </mc:AlternateContent>
                    </w:r>
                    <w:r w:rsidR="00D85FFD" w:rsidDel="00A80A68">
                      <w:rPr>
                        <w:rFonts w:ascii="Comic Sans MS" w:hAnsi="Comic Sans MS"/>
                        <w:b/>
                        <w:color w:val="4B0096"/>
                        <w:sz w:val="96"/>
                        <w:szCs w:val="96"/>
                      </w:rPr>
                      <w:delText>O</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4BAC7988" w14:textId="64B52F0C" w:rsidR="00D85FFD" w:rsidDel="00A80A68" w:rsidRDefault="00D85FFD" w:rsidP="00D85FFD">
                  <w:pPr>
                    <w:spacing w:line="256" w:lineRule="auto"/>
                    <w:jc w:val="center"/>
                    <w:rPr>
                      <w:del w:id="289" w:author="Luke Yeaton" w:date="2015-04-06T22:21:00Z"/>
                      <w:rFonts w:ascii="Comic Sans MS" w:eastAsia="Calibri" w:hAnsi="Comic Sans MS"/>
                      <w:b/>
                      <w:color w:val="4B0096"/>
                      <w:sz w:val="96"/>
                      <w:szCs w:val="96"/>
                    </w:rPr>
                  </w:pPr>
                  <w:del w:id="290" w:author="Luke Yeaton" w:date="2015-04-06T22:21:00Z">
                    <w:r w:rsidDel="00A80A68">
                      <w:rPr>
                        <w:rFonts w:ascii="Comic Sans MS" w:hAnsi="Comic Sans MS"/>
                        <w:b/>
                        <w:color w:val="4B0096"/>
                        <w:sz w:val="96"/>
                        <w:szCs w:val="96"/>
                      </w:rPr>
                      <w:delText>J</w:delText>
                    </w:r>
                  </w:del>
                </w:p>
              </w:tc>
            </w:tr>
            <w:tr w:rsidR="00D85FFD" w:rsidRPr="00D85FFD" w:rsidDel="00A80A68" w14:paraId="0927C312" w14:textId="2BB7185E" w:rsidTr="00D85FFD">
              <w:trPr>
                <w:trHeight w:val="1584"/>
                <w:del w:id="291" w:author="Luke Yeaton" w:date="2015-04-06T22:21: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6CC745C1" w14:textId="3E6E8911" w:rsidR="00D85FFD" w:rsidDel="00A80A68" w:rsidRDefault="00D85FFD" w:rsidP="00D85FFD">
                  <w:pPr>
                    <w:spacing w:line="256" w:lineRule="auto"/>
                    <w:jc w:val="center"/>
                    <w:rPr>
                      <w:del w:id="292" w:author="Luke Yeaton" w:date="2015-04-06T22:21:00Z"/>
                      <w:rFonts w:ascii="Comic Sans MS" w:eastAsia="Calibri" w:hAnsi="Comic Sans MS"/>
                      <w:b/>
                      <w:color w:val="4B0096"/>
                      <w:sz w:val="96"/>
                      <w:szCs w:val="96"/>
                    </w:rPr>
                  </w:pPr>
                  <w:del w:id="293" w:author="Luke Yeaton" w:date="2015-04-06T22:21:00Z">
                    <w:r w:rsidDel="00A80A68">
                      <w:rPr>
                        <w:rFonts w:ascii="Comic Sans MS" w:hAnsi="Comic Sans MS"/>
                        <w:b/>
                        <w:color w:val="4B0096"/>
                        <w:sz w:val="96"/>
                        <w:szCs w:val="96"/>
                      </w:rPr>
                      <w:delText>A</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33CBE484" w14:textId="11CEB213" w:rsidR="00D85FFD" w:rsidDel="00A80A68" w:rsidRDefault="00D85FFD" w:rsidP="00D85FFD">
                  <w:pPr>
                    <w:spacing w:line="256" w:lineRule="auto"/>
                    <w:jc w:val="center"/>
                    <w:rPr>
                      <w:del w:id="294" w:author="Luke Yeaton" w:date="2015-04-06T22:21:00Z"/>
                      <w:rFonts w:ascii="Comic Sans MS" w:eastAsia="Calibri" w:hAnsi="Comic Sans MS"/>
                      <w:b/>
                      <w:color w:val="4B0096"/>
                      <w:sz w:val="96"/>
                      <w:szCs w:val="96"/>
                    </w:rPr>
                  </w:pPr>
                  <w:del w:id="295" w:author="Luke Yeaton" w:date="2015-04-06T22:21:00Z">
                    <w:r w:rsidDel="00A80A68">
                      <w:rPr>
                        <w:rFonts w:ascii="Comic Sans MS" w:hAnsi="Comic Sans MS"/>
                        <w:b/>
                        <w:color w:val="4B0096"/>
                        <w:sz w:val="96"/>
                        <w:szCs w:val="96"/>
                      </w:rPr>
                      <w:delText>M</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300A68E8" w14:textId="21487865" w:rsidR="00D85FFD" w:rsidDel="00A80A68" w:rsidRDefault="00D85FFD" w:rsidP="00D85FFD">
                  <w:pPr>
                    <w:spacing w:line="256" w:lineRule="auto"/>
                    <w:jc w:val="center"/>
                    <w:rPr>
                      <w:del w:id="296" w:author="Luke Yeaton" w:date="2015-04-06T22:21:00Z"/>
                      <w:rFonts w:ascii="Comic Sans MS" w:eastAsia="Calibri" w:hAnsi="Comic Sans MS"/>
                      <w:b/>
                      <w:color w:val="4B0096"/>
                      <w:sz w:val="96"/>
                      <w:szCs w:val="96"/>
                    </w:rPr>
                  </w:pPr>
                  <w:del w:id="297" w:author="Luke Yeaton" w:date="2015-04-06T22:21:00Z">
                    <w:r w:rsidDel="00A80A68">
                      <w:rPr>
                        <w:rFonts w:ascii="Comic Sans MS" w:hAnsi="Comic Sans MS"/>
                        <w:b/>
                        <w:color w:val="4B0096"/>
                        <w:sz w:val="96"/>
                        <w:szCs w:val="96"/>
                      </w:rPr>
                      <w:delText>A</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1A6754AA" w14:textId="43A8544E" w:rsidR="00D85FFD" w:rsidDel="00A80A68" w:rsidRDefault="00D85FFD" w:rsidP="00D85FFD">
                  <w:pPr>
                    <w:spacing w:line="256" w:lineRule="auto"/>
                    <w:jc w:val="center"/>
                    <w:rPr>
                      <w:del w:id="298" w:author="Luke Yeaton" w:date="2015-04-06T22:21:00Z"/>
                      <w:rFonts w:ascii="Comic Sans MS" w:eastAsia="Calibri" w:hAnsi="Comic Sans MS"/>
                      <w:b/>
                      <w:color w:val="4B0096"/>
                      <w:sz w:val="96"/>
                      <w:szCs w:val="96"/>
                    </w:rPr>
                  </w:pPr>
                  <w:del w:id="299" w:author="Luke Yeaton" w:date="2015-04-06T22:21:00Z">
                    <w:r w:rsidDel="00A80A68">
                      <w:rPr>
                        <w:rFonts w:ascii="Comic Sans MS" w:hAnsi="Comic Sans MS"/>
                        <w:b/>
                        <w:color w:val="4B0096"/>
                        <w:sz w:val="96"/>
                        <w:szCs w:val="96"/>
                      </w:rPr>
                      <w:delText>L</w:delText>
                    </w:r>
                  </w:del>
                </w:p>
              </w:tc>
            </w:tr>
            <w:tr w:rsidR="00D85FFD" w:rsidRPr="00D85FFD" w:rsidDel="00A80A68" w14:paraId="7F1D4D5B" w14:textId="065E994F" w:rsidTr="00D85FFD">
              <w:trPr>
                <w:trHeight w:val="1584"/>
                <w:del w:id="300" w:author="Luke Yeaton" w:date="2015-04-06T22:21: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55733DB0" w14:textId="58012856" w:rsidR="00D85FFD" w:rsidDel="00A80A68" w:rsidRDefault="00D85FFD" w:rsidP="00D85FFD">
                  <w:pPr>
                    <w:spacing w:line="256" w:lineRule="auto"/>
                    <w:jc w:val="center"/>
                    <w:rPr>
                      <w:del w:id="301" w:author="Luke Yeaton" w:date="2015-04-06T22:21:00Z"/>
                      <w:rFonts w:ascii="Comic Sans MS" w:eastAsia="Calibri" w:hAnsi="Comic Sans MS"/>
                      <w:b/>
                      <w:color w:val="4B0096"/>
                      <w:sz w:val="96"/>
                      <w:szCs w:val="96"/>
                    </w:rPr>
                  </w:pPr>
                  <w:del w:id="302" w:author="Luke Yeaton" w:date="2015-04-06T22:21:00Z">
                    <w:r w:rsidDel="00A80A68">
                      <w:rPr>
                        <w:rFonts w:ascii="Comic Sans MS" w:hAnsi="Comic Sans MS"/>
                        <w:b/>
                        <w:color w:val="4B0096"/>
                        <w:sz w:val="96"/>
                        <w:szCs w:val="96"/>
                      </w:rPr>
                      <w:delText>I</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411272F6" w14:textId="110D669F" w:rsidR="00D85FFD" w:rsidDel="00A80A68" w:rsidRDefault="00D85FFD" w:rsidP="00D85FFD">
                  <w:pPr>
                    <w:spacing w:line="256" w:lineRule="auto"/>
                    <w:jc w:val="center"/>
                    <w:rPr>
                      <w:del w:id="303" w:author="Luke Yeaton" w:date="2015-04-06T22:21:00Z"/>
                      <w:rFonts w:ascii="Comic Sans MS" w:eastAsia="Calibri" w:hAnsi="Comic Sans MS"/>
                      <w:b/>
                      <w:color w:val="4B0096"/>
                      <w:sz w:val="96"/>
                      <w:szCs w:val="96"/>
                    </w:rPr>
                  </w:pPr>
                  <w:del w:id="304" w:author="Luke Yeaton" w:date="2015-04-06T22:21:00Z">
                    <w:r w:rsidDel="00A80A68">
                      <w:rPr>
                        <w:rFonts w:ascii="Comic Sans MS" w:hAnsi="Comic Sans MS"/>
                        <w:b/>
                        <w:color w:val="4B0096"/>
                        <w:sz w:val="96"/>
                        <w:szCs w:val="96"/>
                      </w:rPr>
                      <w:delText>D</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7BD12207" w14:textId="489F0FA5" w:rsidR="00D85FFD" w:rsidDel="00A80A68" w:rsidRDefault="00D85FFD" w:rsidP="00D85FFD">
                  <w:pPr>
                    <w:spacing w:line="256" w:lineRule="auto"/>
                    <w:jc w:val="center"/>
                    <w:rPr>
                      <w:del w:id="305" w:author="Luke Yeaton" w:date="2015-04-06T22:21:00Z"/>
                      <w:rFonts w:ascii="Comic Sans MS" w:eastAsia="Calibri" w:hAnsi="Comic Sans MS"/>
                      <w:b/>
                      <w:color w:val="4B0096"/>
                      <w:sz w:val="96"/>
                      <w:szCs w:val="96"/>
                    </w:rPr>
                  </w:pPr>
                  <w:del w:id="306" w:author="Luke Yeaton" w:date="2015-04-06T22:21:00Z">
                    <w:r w:rsidDel="00A80A68">
                      <w:rPr>
                        <w:rFonts w:ascii="Comic Sans MS" w:hAnsi="Comic Sans MS"/>
                        <w:b/>
                        <w:color w:val="4B0096"/>
                        <w:sz w:val="96"/>
                        <w:szCs w:val="96"/>
                      </w:rPr>
                      <w:delText>E</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21135E81" w14:textId="321FBB3B" w:rsidR="00D85FFD" w:rsidDel="00A80A68" w:rsidRDefault="00D85FFD" w:rsidP="00D85FFD">
                  <w:pPr>
                    <w:spacing w:line="256" w:lineRule="auto"/>
                    <w:jc w:val="center"/>
                    <w:rPr>
                      <w:del w:id="307" w:author="Luke Yeaton" w:date="2015-04-06T22:21:00Z"/>
                      <w:rFonts w:ascii="Comic Sans MS" w:eastAsia="Calibri" w:hAnsi="Comic Sans MS"/>
                      <w:b/>
                      <w:color w:val="4B0096"/>
                      <w:sz w:val="96"/>
                      <w:szCs w:val="96"/>
                    </w:rPr>
                  </w:pPr>
                  <w:del w:id="308" w:author="Luke Yeaton" w:date="2015-04-06T22:21:00Z">
                    <w:r w:rsidDel="00A80A68">
                      <w:rPr>
                        <w:rFonts w:ascii="Comic Sans MS" w:hAnsi="Comic Sans MS"/>
                        <w:b/>
                        <w:color w:val="4B0096"/>
                        <w:sz w:val="96"/>
                        <w:szCs w:val="96"/>
                      </w:rPr>
                      <w:delText>F</w:delText>
                    </w:r>
                  </w:del>
                </w:p>
              </w:tc>
            </w:tr>
          </w:tbl>
          <w:p w14:paraId="222D9BBD" w14:textId="77777777" w:rsidR="00D85FFD" w:rsidRDefault="00D85FFD" w:rsidP="00D85FFD">
            <w:pPr>
              <w:tabs>
                <w:tab w:val="left" w:pos="1590"/>
              </w:tabs>
              <w:rPr>
                <w:rFonts w:eastAsia="Calibri"/>
                <w:szCs w:val="22"/>
              </w:rPr>
            </w:pPr>
          </w:p>
          <w:p w14:paraId="4ABC68EB" w14:textId="77777777" w:rsidR="00D85FFD" w:rsidRDefault="00D85FFD" w:rsidP="00D85FFD">
            <w:pPr>
              <w:tabs>
                <w:tab w:val="left" w:pos="1590"/>
              </w:tabs>
            </w:pPr>
          </w:p>
          <w:p w14:paraId="3911CF3F" w14:textId="77777777" w:rsidR="00D85FFD" w:rsidRDefault="00D85FFD" w:rsidP="00D85FFD"/>
          <w:p w14:paraId="7B486F7C" w14:textId="77777777" w:rsidR="00D85FFD" w:rsidRDefault="00D85FFD" w:rsidP="00D85FFD">
            <w:pPr>
              <w:rPr>
                <w:ins w:id="309" w:author="Luke Yeaton" w:date="2015-04-06T22:21:00Z"/>
              </w:rPr>
            </w:pPr>
          </w:p>
          <w:p w14:paraId="24279BDF" w14:textId="77777777" w:rsidR="00A80A68" w:rsidRDefault="00A80A68" w:rsidP="00D85FFD">
            <w:pPr>
              <w:rPr>
                <w:ins w:id="310" w:author="Luke Yeaton" w:date="2015-04-06T22:21:00Z"/>
              </w:rPr>
            </w:pPr>
          </w:p>
          <w:p w14:paraId="1E937C7A" w14:textId="77777777" w:rsidR="00A80A68" w:rsidRDefault="00A80A68" w:rsidP="00D85FFD">
            <w:pPr>
              <w:rPr>
                <w:ins w:id="311" w:author="Luke Yeaton" w:date="2015-04-06T22:21:00Z"/>
              </w:rPr>
            </w:pPr>
          </w:p>
          <w:p w14:paraId="1B1B0C38" w14:textId="77777777" w:rsidR="00A80A68" w:rsidRDefault="00A80A68" w:rsidP="00D85FFD">
            <w:pPr>
              <w:rPr>
                <w:ins w:id="312" w:author="Luke Yeaton" w:date="2015-04-06T22:21:00Z"/>
              </w:rPr>
            </w:pPr>
          </w:p>
          <w:p w14:paraId="77B08726" w14:textId="77777777" w:rsidR="00A80A68" w:rsidRDefault="00A80A68" w:rsidP="00D85FFD">
            <w:pPr>
              <w:rPr>
                <w:ins w:id="313" w:author="Luke Yeaton" w:date="2015-04-06T22:21:00Z"/>
              </w:rPr>
            </w:pPr>
          </w:p>
          <w:p w14:paraId="4A3DAF98" w14:textId="77777777" w:rsidR="00A80A68" w:rsidRDefault="00A80A68" w:rsidP="00D85FFD">
            <w:pPr>
              <w:rPr>
                <w:ins w:id="314" w:author="Luke Yeaton" w:date="2015-04-06T22:21:00Z"/>
              </w:rPr>
            </w:pPr>
          </w:p>
          <w:p w14:paraId="3B863E8C" w14:textId="77777777" w:rsidR="00A80A68" w:rsidRDefault="00A80A68" w:rsidP="00D85FFD">
            <w:pPr>
              <w:rPr>
                <w:ins w:id="315" w:author="Luke Yeaton" w:date="2015-04-06T22:21:00Z"/>
              </w:rPr>
            </w:pPr>
          </w:p>
          <w:p w14:paraId="281A6304" w14:textId="77777777" w:rsidR="00A80A68" w:rsidRDefault="00A80A68" w:rsidP="00D85FFD">
            <w:pPr>
              <w:rPr>
                <w:ins w:id="316" w:author="Luke Yeaton" w:date="2015-04-06T22:21:00Z"/>
              </w:rPr>
            </w:pPr>
          </w:p>
          <w:p w14:paraId="17556859" w14:textId="77777777" w:rsidR="00A80A68" w:rsidRDefault="00A80A68" w:rsidP="00D85FFD">
            <w:pPr>
              <w:rPr>
                <w:ins w:id="317" w:author="Luke Yeaton" w:date="2015-04-06T22:21:00Z"/>
              </w:rPr>
            </w:pPr>
          </w:p>
          <w:p w14:paraId="4290D448" w14:textId="77777777" w:rsidR="00A80A68" w:rsidRDefault="00A80A68" w:rsidP="00D85FFD">
            <w:pPr>
              <w:rPr>
                <w:ins w:id="318" w:author="Luke Yeaton" w:date="2015-04-06T22:21:00Z"/>
              </w:rPr>
            </w:pPr>
          </w:p>
          <w:p w14:paraId="492C9F9A" w14:textId="77777777" w:rsidR="00A80A68" w:rsidRDefault="00A80A68" w:rsidP="00D85FFD">
            <w:pPr>
              <w:rPr>
                <w:ins w:id="319" w:author="Luke Yeaton" w:date="2015-04-06T22:21:00Z"/>
              </w:rPr>
            </w:pPr>
          </w:p>
          <w:p w14:paraId="4FF3C1CB" w14:textId="77777777" w:rsidR="00A80A68" w:rsidRDefault="00A80A68" w:rsidP="00D85FFD">
            <w:pPr>
              <w:rPr>
                <w:ins w:id="320" w:author="Luke Yeaton" w:date="2015-04-06T22:21:00Z"/>
              </w:rPr>
            </w:pPr>
          </w:p>
          <w:p w14:paraId="7DF136F6" w14:textId="0E257D4D" w:rsidR="00A80A68" w:rsidDel="00DE2995" w:rsidRDefault="00A80A68" w:rsidP="00D85FFD">
            <w:pPr>
              <w:rPr>
                <w:del w:id="321" w:author="Luke Yeaton" w:date="2015-04-06T22:23:00Z"/>
              </w:rPr>
            </w:pPr>
          </w:p>
          <w:p w14:paraId="24E9F2D1" w14:textId="4F44BD73" w:rsidR="00D85FFD" w:rsidDel="00DE2995" w:rsidRDefault="00D85FFD" w:rsidP="00D85FFD">
            <w:pPr>
              <w:rPr>
                <w:del w:id="322" w:author="Luke Yeaton" w:date="2015-04-06T22:23:00Z"/>
              </w:rPr>
            </w:pPr>
          </w:p>
          <w:p w14:paraId="3E14FEB0" w14:textId="1B24D3C0" w:rsidR="00D85FFD" w:rsidDel="00DE2995" w:rsidRDefault="00D85FFD" w:rsidP="00D85FFD">
            <w:pPr>
              <w:rPr>
                <w:del w:id="323" w:author="Luke Yeaton" w:date="2015-04-06T22:23:00Z"/>
              </w:rPr>
            </w:pPr>
          </w:p>
          <w:p w14:paraId="467B79B5" w14:textId="77777777" w:rsidR="00D85FFD" w:rsidRDefault="00D85FFD" w:rsidP="00D85FFD"/>
          <w:p w14:paraId="09F8F172" w14:textId="77777777" w:rsidR="008C1423" w:rsidRDefault="008C1423" w:rsidP="008C1423">
            <w:pPr>
              <w:tabs>
                <w:tab w:val="left" w:pos="1590"/>
              </w:tabs>
              <w:jc w:val="center"/>
              <w:rPr>
                <w:ins w:id="324" w:author="William Knapp" w:date="2015-04-02T10:02:00Z"/>
              </w:rPr>
            </w:pPr>
            <w:ins w:id="325" w:author="William Knapp" w:date="2015-04-02T10:02:00Z">
              <w:r>
                <w:t>Training Sheet:</w:t>
              </w:r>
            </w:ins>
          </w:p>
          <w:p w14:paraId="2E5349FA" w14:textId="77777777" w:rsidR="00D85FFD" w:rsidRDefault="00D85FFD" w:rsidP="00D85FFD"/>
          <w:p w14:paraId="4C49D210" w14:textId="77777777" w:rsidR="00D85FFD" w:rsidRDefault="00D85FFD" w:rsidP="00D85FFD"/>
          <w:p w14:paraId="470C8C46" w14:textId="77777777" w:rsidR="00D85FFD" w:rsidRDefault="00D85FFD" w:rsidP="00D85FFD"/>
          <w:tbl>
            <w:tblPr>
              <w:tblpPr w:leftFromText="180" w:rightFromText="180" w:bottomFromText="160" w:vertAnchor="page" w:horzAnchor="margin" w:tblpXSpec="center" w:tblpY="1276"/>
              <w:tblOverlap w:val="never"/>
              <w:tblW w:w="0" w:type="auto"/>
              <w:tblBorders>
                <w:top w:val="single" w:sz="36" w:space="0" w:color="000099"/>
                <w:left w:val="single" w:sz="36" w:space="0" w:color="000099"/>
                <w:bottom w:val="single" w:sz="36" w:space="0" w:color="000099"/>
                <w:right w:val="single" w:sz="36" w:space="0" w:color="000099"/>
                <w:insideH w:val="single" w:sz="36" w:space="0" w:color="000099"/>
                <w:insideV w:val="single" w:sz="36" w:space="0" w:color="000099"/>
              </w:tblBorders>
              <w:shd w:val="clear" w:color="auto" w:fill="E1FFE1"/>
              <w:tblLayout w:type="fixed"/>
              <w:tblLook w:val="04A0" w:firstRow="1" w:lastRow="0" w:firstColumn="1" w:lastColumn="0" w:noHBand="0" w:noVBand="1"/>
            </w:tblPr>
            <w:tblGrid>
              <w:gridCol w:w="1728"/>
              <w:gridCol w:w="1728"/>
              <w:gridCol w:w="1728"/>
              <w:gridCol w:w="1728"/>
            </w:tblGrid>
            <w:tr w:rsidR="00A80A68" w:rsidRPr="00D85FFD" w14:paraId="29176F83" w14:textId="77777777" w:rsidTr="00A80A68">
              <w:trPr>
                <w:trHeight w:val="1584"/>
                <w:ins w:id="326" w:author="Luke Yeaton" w:date="2015-04-06T22:21: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762C1B20" w14:textId="77777777" w:rsidR="00A80A68" w:rsidRDefault="00A80A68" w:rsidP="00A80A68">
                  <w:pPr>
                    <w:spacing w:line="256" w:lineRule="auto"/>
                    <w:jc w:val="center"/>
                    <w:rPr>
                      <w:ins w:id="327" w:author="Luke Yeaton" w:date="2015-04-06T22:21:00Z"/>
                      <w:rFonts w:ascii="Comic Sans MS" w:eastAsia="Calibri" w:hAnsi="Comic Sans MS"/>
                      <w:b/>
                      <w:color w:val="4B0096"/>
                      <w:sz w:val="96"/>
                      <w:szCs w:val="96"/>
                    </w:rPr>
                  </w:pPr>
                  <w:ins w:id="328" w:author="Luke Yeaton" w:date="2015-04-06T22:21:00Z">
                    <w:r>
                      <w:rPr>
                        <w:rFonts w:ascii="Comic Sans MS" w:hAnsi="Comic Sans MS"/>
                        <w:b/>
                        <w:color w:val="4B0096"/>
                        <w:sz w:val="96"/>
                        <w:szCs w:val="96"/>
                      </w:rPr>
                      <w:t>S</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15199A02" w14:textId="77777777" w:rsidR="00A80A68" w:rsidRDefault="00A80A68" w:rsidP="00A80A68">
                  <w:pPr>
                    <w:spacing w:line="256" w:lineRule="auto"/>
                    <w:jc w:val="center"/>
                    <w:rPr>
                      <w:ins w:id="329" w:author="Luke Yeaton" w:date="2015-04-06T22:21:00Z"/>
                      <w:rFonts w:ascii="Comic Sans MS" w:eastAsia="Calibri" w:hAnsi="Comic Sans MS"/>
                      <w:b/>
                      <w:color w:val="4B0096"/>
                      <w:sz w:val="96"/>
                      <w:szCs w:val="96"/>
                    </w:rPr>
                  </w:pPr>
                  <w:ins w:id="330" w:author="Luke Yeaton" w:date="2015-04-06T22:21:00Z">
                    <w:r>
                      <w:rPr>
                        <w:rFonts w:ascii="Comic Sans MS" w:hAnsi="Comic Sans MS"/>
                        <w:b/>
                        <w:color w:val="4B0096"/>
                        <w:sz w:val="96"/>
                        <w:szCs w:val="96"/>
                      </w:rPr>
                      <w:t>R</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1235EA1D" w14:textId="77777777" w:rsidR="00A80A68" w:rsidRDefault="00A80A68" w:rsidP="00A80A68">
                  <w:pPr>
                    <w:spacing w:line="256" w:lineRule="auto"/>
                    <w:jc w:val="center"/>
                    <w:rPr>
                      <w:ins w:id="331" w:author="Luke Yeaton" w:date="2015-04-06T22:21:00Z"/>
                      <w:rFonts w:ascii="Comic Sans MS" w:eastAsia="Calibri" w:hAnsi="Comic Sans MS"/>
                      <w:b/>
                      <w:color w:val="4B0096"/>
                      <w:sz w:val="96"/>
                      <w:szCs w:val="96"/>
                    </w:rPr>
                  </w:pPr>
                  <w:ins w:id="332" w:author="Luke Yeaton" w:date="2015-04-06T22:21:00Z">
                    <w:r>
                      <w:rPr>
                        <w:rFonts w:ascii="Times New Roman" w:eastAsia="Calibri" w:hAnsi="Times New Roman"/>
                        <w:noProof/>
                      </w:rPr>
                      <mc:AlternateContent>
                        <mc:Choice Requires="wps">
                          <w:drawing>
                            <wp:anchor distT="0" distB="0" distL="114300" distR="114300" simplePos="0" relativeHeight="251661824" behindDoc="0" locked="0" layoutInCell="1" allowOverlap="1" wp14:anchorId="2CB03024" wp14:editId="7E339750">
                              <wp:simplePos x="0" y="0"/>
                              <wp:positionH relativeFrom="column">
                                <wp:posOffset>506730</wp:posOffset>
                              </wp:positionH>
                              <wp:positionV relativeFrom="paragraph">
                                <wp:posOffset>601345</wp:posOffset>
                              </wp:positionV>
                              <wp:extent cx="38100" cy="847725"/>
                              <wp:effectExtent l="0" t="0" r="0" b="0"/>
                              <wp:wrapNone/>
                              <wp:docPr id="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847725"/>
                                      </a:xfrm>
                                      <a:prstGeom prst="straightConnector1">
                                        <a:avLst/>
                                      </a:prstGeom>
                                      <a:noFill/>
                                      <a:ln w="79375">
                                        <a:solidFill>
                                          <a:srgbClr val="C0504D"/>
                                        </a:solidFill>
                                        <a:miter lim="800000"/>
                                        <a:headEnd type="none" w="sm" len="sm"/>
                                        <a:tailEnd type="triangle" w="med"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B5166D7" id="_x0000_t32" coordsize="21600,21600" o:spt="32" o:oned="t" path="m,l21600,21600e" filled="f">
                              <v:path arrowok="t" fillok="f" o:connecttype="none"/>
                              <o:lock v:ext="edit" shapetype="t"/>
                            </v:shapetype>
                            <v:shape id="Straight Arrow Connector 2" o:spid="_x0000_s1026" type="#_x0000_t32" style="position:absolute;margin-left:39.9pt;margin-top:47.35pt;width:3pt;height:66.75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" strokecolor="#c0504d" strokeweight="6.25pt">
                              <v:stroke startarrowwidth="narrow" startarrowlength="short" endarrow="block" endarrowlength="short" joinstyle="miter"/>
                            </v:shape>
                          </w:pict>
                        </mc:Fallback>
                      </mc:AlternateContent>
                    </w:r>
                    <w:r>
                      <w:rPr>
                        <w:rFonts w:ascii="Comic Sans MS" w:hAnsi="Comic Sans MS"/>
                        <w:b/>
                        <w:color w:val="4B0096"/>
                        <w:sz w:val="96"/>
                        <w:szCs w:val="96"/>
                      </w:rPr>
                      <w:t>S</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39631488" w14:textId="77777777" w:rsidR="00A80A68" w:rsidRDefault="00A80A68" w:rsidP="00A80A68">
                  <w:pPr>
                    <w:spacing w:line="256" w:lineRule="auto"/>
                    <w:jc w:val="center"/>
                    <w:rPr>
                      <w:ins w:id="333" w:author="Luke Yeaton" w:date="2015-04-06T22:21:00Z"/>
                      <w:rFonts w:ascii="Comic Sans MS" w:eastAsia="Calibri" w:hAnsi="Comic Sans MS"/>
                      <w:b/>
                      <w:color w:val="4B0096"/>
                      <w:sz w:val="96"/>
                      <w:szCs w:val="96"/>
                    </w:rPr>
                  </w:pPr>
                  <w:ins w:id="334" w:author="Luke Yeaton" w:date="2015-04-06T22:21:00Z">
                    <w:r>
                      <w:rPr>
                        <w:rFonts w:ascii="Times New Roman" w:eastAsia="Calibri" w:hAnsi="Times New Roman"/>
                        <w:noProof/>
                      </w:rPr>
                      <mc:AlternateContent>
                        <mc:Choice Requires="wps">
                          <w:drawing>
                            <wp:anchor distT="0" distB="0" distL="114300" distR="114300" simplePos="0" relativeHeight="251662848" behindDoc="0" locked="0" layoutInCell="1" allowOverlap="1" wp14:anchorId="1C40C7C8" wp14:editId="7C3D16E6">
                              <wp:simplePos x="0" y="0"/>
                              <wp:positionH relativeFrom="column">
                                <wp:posOffset>-569595</wp:posOffset>
                              </wp:positionH>
                              <wp:positionV relativeFrom="paragraph">
                                <wp:posOffset>781050</wp:posOffset>
                              </wp:positionV>
                              <wp:extent cx="1009650" cy="0"/>
                              <wp:effectExtent l="0" t="0" r="0" b="0"/>
                              <wp:wrapNone/>
                              <wp:docPr id="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79375">
                                        <a:solidFill>
                                          <a:srgbClr val="C0504D"/>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9CCB58C" id="Straight Arrow Connector 3" o:spid="_x0000_s1026" type="#_x0000_t32" style="position:absolute;margin-left:-44.85pt;margin-top:61.5pt;width:79.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" strokecolor="#c0504d" strokeweight="6.25pt">
                              <v:stroke endarrow="block" joinstyle="miter"/>
                            </v:shape>
                          </w:pict>
                        </mc:Fallback>
                      </mc:AlternateContent>
                    </w:r>
                    <w:r>
                      <w:rPr>
                        <w:rFonts w:ascii="Comic Sans MS" w:hAnsi="Comic Sans MS"/>
                        <w:b/>
                        <w:color w:val="4B0096"/>
                        <w:sz w:val="96"/>
                        <w:szCs w:val="96"/>
                      </w:rPr>
                      <w:t>S</w:t>
                    </w:r>
                  </w:ins>
                </w:p>
              </w:tc>
            </w:tr>
            <w:tr w:rsidR="00A80A68" w:rsidRPr="00D85FFD" w14:paraId="44F09C46" w14:textId="77777777" w:rsidTr="00A80A68">
              <w:trPr>
                <w:trHeight w:val="1584"/>
                <w:ins w:id="335" w:author="Luke Yeaton" w:date="2015-04-06T22:21: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031DC0B9" w14:textId="77777777" w:rsidR="00A80A68" w:rsidRDefault="00A80A68" w:rsidP="00A80A68">
                  <w:pPr>
                    <w:spacing w:line="256" w:lineRule="auto"/>
                    <w:jc w:val="center"/>
                    <w:rPr>
                      <w:ins w:id="336" w:author="Luke Yeaton" w:date="2015-04-06T22:21:00Z"/>
                      <w:rFonts w:ascii="Comic Sans MS" w:eastAsia="Calibri" w:hAnsi="Comic Sans MS"/>
                      <w:b/>
                      <w:color w:val="4B0096"/>
                      <w:sz w:val="96"/>
                      <w:szCs w:val="96"/>
                    </w:rPr>
                  </w:pPr>
                  <w:ins w:id="337" w:author="Luke Yeaton" w:date="2015-04-06T22:21:00Z">
                    <w:r>
                      <w:rPr>
                        <w:rFonts w:ascii="Comic Sans MS" w:hAnsi="Comic Sans MS"/>
                        <w:b/>
                        <w:color w:val="4B0096"/>
                        <w:sz w:val="96"/>
                        <w:szCs w:val="96"/>
                      </w:rPr>
                      <w:t>T</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27771B4D" w14:textId="77777777" w:rsidR="00A80A68" w:rsidRDefault="00A80A68" w:rsidP="00A80A68">
                  <w:pPr>
                    <w:spacing w:line="256" w:lineRule="auto"/>
                    <w:jc w:val="center"/>
                    <w:rPr>
                      <w:ins w:id="338" w:author="Luke Yeaton" w:date="2015-04-06T22:21:00Z"/>
                      <w:rFonts w:ascii="Comic Sans MS" w:eastAsia="Calibri" w:hAnsi="Comic Sans MS"/>
                      <w:b/>
                      <w:color w:val="4B0096"/>
                      <w:sz w:val="96"/>
                      <w:szCs w:val="96"/>
                    </w:rPr>
                  </w:pPr>
                  <w:ins w:id="339" w:author="Luke Yeaton" w:date="2015-04-06T22:21:00Z">
                    <w:r>
                      <w:rPr>
                        <w:rFonts w:ascii="Comic Sans MS" w:hAnsi="Comic Sans MS"/>
                        <w:b/>
                        <w:color w:val="4B0096"/>
                        <w:sz w:val="96"/>
                        <w:szCs w:val="96"/>
                      </w:rPr>
                      <w:t>R</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1F5F2541" w14:textId="77777777" w:rsidR="00A80A68" w:rsidRDefault="00A80A68" w:rsidP="00A80A68">
                  <w:pPr>
                    <w:spacing w:line="256" w:lineRule="auto"/>
                    <w:jc w:val="center"/>
                    <w:rPr>
                      <w:ins w:id="340" w:author="Luke Yeaton" w:date="2015-04-06T22:21:00Z"/>
                      <w:rFonts w:ascii="Comic Sans MS" w:eastAsia="Calibri" w:hAnsi="Comic Sans MS"/>
                      <w:b/>
                      <w:color w:val="4B0096"/>
                      <w:sz w:val="96"/>
                      <w:szCs w:val="96"/>
                    </w:rPr>
                  </w:pPr>
                  <w:ins w:id="341" w:author="Luke Yeaton" w:date="2015-04-06T22:21:00Z">
                    <w:r>
                      <w:rPr>
                        <w:rFonts w:ascii="Times New Roman" w:eastAsia="Calibri" w:hAnsi="Times New Roman"/>
                        <w:noProof/>
                      </w:rPr>
                      <mc:AlternateContent>
                        <mc:Choice Requires="wps">
                          <w:drawing>
                            <wp:anchor distT="0" distB="0" distL="114300" distR="114300" simplePos="0" relativeHeight="251660800" behindDoc="0" locked="0" layoutInCell="1" allowOverlap="1" wp14:anchorId="4EA46E30" wp14:editId="1524125D">
                              <wp:simplePos x="0" y="0"/>
                              <wp:positionH relativeFrom="column">
                                <wp:posOffset>331470</wp:posOffset>
                              </wp:positionH>
                              <wp:positionV relativeFrom="paragraph">
                                <wp:posOffset>427355</wp:posOffset>
                              </wp:positionV>
                              <wp:extent cx="1238250" cy="1000125"/>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8250" cy="1000125"/>
                                      </a:xfrm>
                                      <a:prstGeom prst="straightConnector1">
                                        <a:avLst/>
                                      </a:prstGeom>
                                      <a:noFill/>
                                      <a:ln w="76200">
                                        <a:solidFill>
                                          <a:srgbClr val="C0504D"/>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A0CF8A0" id="Straight Arrow Connector 6" o:spid="_x0000_s1026" type="#_x0000_t32" style="position:absolute;margin-left:26.1pt;margin-top:33.65pt;width:97.5pt;height:78.7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" strokecolor="#c0504d" strokeweight="6pt">
                              <v:stroke endarrow="block" joinstyle="miter"/>
                            </v:shape>
                          </w:pict>
                        </mc:Fallback>
                      </mc:AlternateContent>
                    </w:r>
                    <w:r>
                      <w:rPr>
                        <w:rFonts w:ascii="Comic Sans MS" w:hAnsi="Comic Sans MS"/>
                        <w:b/>
                        <w:color w:val="4B0096"/>
                        <w:sz w:val="96"/>
                        <w:szCs w:val="96"/>
                      </w:rPr>
                      <w:t>O</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2024F5A6" w14:textId="77777777" w:rsidR="00A80A68" w:rsidRDefault="00A80A68" w:rsidP="00A80A68">
                  <w:pPr>
                    <w:spacing w:line="256" w:lineRule="auto"/>
                    <w:jc w:val="center"/>
                    <w:rPr>
                      <w:ins w:id="342" w:author="Luke Yeaton" w:date="2015-04-06T22:21:00Z"/>
                      <w:rFonts w:ascii="Comic Sans MS" w:eastAsia="Calibri" w:hAnsi="Comic Sans MS"/>
                      <w:b/>
                      <w:color w:val="4B0096"/>
                      <w:sz w:val="96"/>
                      <w:szCs w:val="96"/>
                    </w:rPr>
                  </w:pPr>
                  <w:ins w:id="343" w:author="Luke Yeaton" w:date="2015-04-06T22:21:00Z">
                    <w:r>
                      <w:rPr>
                        <w:rFonts w:ascii="Comic Sans MS" w:hAnsi="Comic Sans MS"/>
                        <w:b/>
                        <w:color w:val="4B0096"/>
                        <w:sz w:val="96"/>
                        <w:szCs w:val="96"/>
                      </w:rPr>
                      <w:t>J</w:t>
                    </w:r>
                  </w:ins>
                </w:p>
              </w:tc>
            </w:tr>
            <w:tr w:rsidR="00A80A68" w:rsidRPr="00D85FFD" w14:paraId="0D3AB4E2" w14:textId="77777777" w:rsidTr="00A80A68">
              <w:trPr>
                <w:trHeight w:val="1584"/>
                <w:ins w:id="344" w:author="Luke Yeaton" w:date="2015-04-06T22:21: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5DA80165" w14:textId="77777777" w:rsidR="00A80A68" w:rsidRDefault="00A80A68" w:rsidP="00A80A68">
                  <w:pPr>
                    <w:spacing w:line="256" w:lineRule="auto"/>
                    <w:jc w:val="center"/>
                    <w:rPr>
                      <w:ins w:id="345" w:author="Luke Yeaton" w:date="2015-04-06T22:21:00Z"/>
                      <w:rFonts w:ascii="Comic Sans MS" w:eastAsia="Calibri" w:hAnsi="Comic Sans MS"/>
                      <w:b/>
                      <w:color w:val="4B0096"/>
                      <w:sz w:val="96"/>
                      <w:szCs w:val="96"/>
                    </w:rPr>
                  </w:pPr>
                  <w:ins w:id="346" w:author="Luke Yeaton" w:date="2015-04-06T22:21:00Z">
                    <w:r>
                      <w:rPr>
                        <w:rFonts w:ascii="Comic Sans MS" w:hAnsi="Comic Sans MS"/>
                        <w:b/>
                        <w:color w:val="4B0096"/>
                        <w:sz w:val="96"/>
                        <w:szCs w:val="96"/>
                      </w:rPr>
                      <w:t>A</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114A62F9" w14:textId="77777777" w:rsidR="00A80A68" w:rsidRDefault="00A80A68" w:rsidP="00A80A68">
                  <w:pPr>
                    <w:spacing w:line="256" w:lineRule="auto"/>
                    <w:jc w:val="center"/>
                    <w:rPr>
                      <w:ins w:id="347" w:author="Luke Yeaton" w:date="2015-04-06T22:21:00Z"/>
                      <w:rFonts w:ascii="Comic Sans MS" w:eastAsia="Calibri" w:hAnsi="Comic Sans MS"/>
                      <w:b/>
                      <w:color w:val="4B0096"/>
                      <w:sz w:val="96"/>
                      <w:szCs w:val="96"/>
                    </w:rPr>
                  </w:pPr>
                  <w:ins w:id="348" w:author="Luke Yeaton" w:date="2015-04-06T22:21:00Z">
                    <w:r>
                      <w:rPr>
                        <w:rFonts w:ascii="Comic Sans MS" w:hAnsi="Comic Sans MS"/>
                        <w:b/>
                        <w:color w:val="4B0096"/>
                        <w:sz w:val="96"/>
                        <w:szCs w:val="96"/>
                      </w:rPr>
                      <w:t>M</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6DC3B7C8" w14:textId="77777777" w:rsidR="00A80A68" w:rsidRDefault="00A80A68" w:rsidP="00A80A68">
                  <w:pPr>
                    <w:spacing w:line="256" w:lineRule="auto"/>
                    <w:jc w:val="center"/>
                    <w:rPr>
                      <w:ins w:id="349" w:author="Luke Yeaton" w:date="2015-04-06T22:21:00Z"/>
                      <w:rFonts w:ascii="Comic Sans MS" w:eastAsia="Calibri" w:hAnsi="Comic Sans MS"/>
                      <w:b/>
                      <w:color w:val="4B0096"/>
                      <w:sz w:val="96"/>
                      <w:szCs w:val="96"/>
                    </w:rPr>
                  </w:pPr>
                  <w:ins w:id="350" w:author="Luke Yeaton" w:date="2015-04-06T22:21:00Z">
                    <w:r>
                      <w:rPr>
                        <w:rFonts w:ascii="Comic Sans MS" w:hAnsi="Comic Sans MS"/>
                        <w:b/>
                        <w:color w:val="4B0096"/>
                        <w:sz w:val="96"/>
                        <w:szCs w:val="96"/>
                      </w:rPr>
                      <w:t>A</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086E5EE2" w14:textId="77777777" w:rsidR="00A80A68" w:rsidRDefault="00A80A68" w:rsidP="00A80A68">
                  <w:pPr>
                    <w:spacing w:line="256" w:lineRule="auto"/>
                    <w:jc w:val="center"/>
                    <w:rPr>
                      <w:ins w:id="351" w:author="Luke Yeaton" w:date="2015-04-06T22:21:00Z"/>
                      <w:rFonts w:ascii="Comic Sans MS" w:eastAsia="Calibri" w:hAnsi="Comic Sans MS"/>
                      <w:b/>
                      <w:color w:val="4B0096"/>
                      <w:sz w:val="96"/>
                      <w:szCs w:val="96"/>
                    </w:rPr>
                  </w:pPr>
                  <w:ins w:id="352" w:author="Luke Yeaton" w:date="2015-04-06T22:21:00Z">
                    <w:r>
                      <w:rPr>
                        <w:rFonts w:ascii="Comic Sans MS" w:hAnsi="Comic Sans MS"/>
                        <w:b/>
                        <w:color w:val="4B0096"/>
                        <w:sz w:val="96"/>
                        <w:szCs w:val="96"/>
                      </w:rPr>
                      <w:t>L</w:t>
                    </w:r>
                  </w:ins>
                </w:p>
              </w:tc>
            </w:tr>
            <w:tr w:rsidR="00A80A68" w:rsidRPr="00D85FFD" w14:paraId="67BF3063" w14:textId="77777777" w:rsidTr="00A80A68">
              <w:trPr>
                <w:trHeight w:val="1584"/>
                <w:ins w:id="353" w:author="Luke Yeaton" w:date="2015-04-06T22:21: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2039FF18" w14:textId="77777777" w:rsidR="00A80A68" w:rsidRDefault="00A80A68" w:rsidP="00A80A68">
                  <w:pPr>
                    <w:spacing w:line="256" w:lineRule="auto"/>
                    <w:jc w:val="center"/>
                    <w:rPr>
                      <w:ins w:id="354" w:author="Luke Yeaton" w:date="2015-04-06T22:21:00Z"/>
                      <w:rFonts w:ascii="Comic Sans MS" w:eastAsia="Calibri" w:hAnsi="Comic Sans MS"/>
                      <w:b/>
                      <w:color w:val="4B0096"/>
                      <w:sz w:val="96"/>
                      <w:szCs w:val="96"/>
                    </w:rPr>
                  </w:pPr>
                  <w:ins w:id="355" w:author="Luke Yeaton" w:date="2015-04-06T22:21:00Z">
                    <w:r>
                      <w:rPr>
                        <w:rFonts w:ascii="Comic Sans MS" w:hAnsi="Comic Sans MS"/>
                        <w:b/>
                        <w:color w:val="4B0096"/>
                        <w:sz w:val="96"/>
                        <w:szCs w:val="96"/>
                      </w:rPr>
                      <w:t>I</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6BFC1003" w14:textId="77777777" w:rsidR="00A80A68" w:rsidRDefault="00A80A68" w:rsidP="00A80A68">
                  <w:pPr>
                    <w:spacing w:line="256" w:lineRule="auto"/>
                    <w:jc w:val="center"/>
                    <w:rPr>
                      <w:ins w:id="356" w:author="Luke Yeaton" w:date="2015-04-06T22:21:00Z"/>
                      <w:rFonts w:ascii="Comic Sans MS" w:eastAsia="Calibri" w:hAnsi="Comic Sans MS"/>
                      <w:b/>
                      <w:color w:val="4B0096"/>
                      <w:sz w:val="96"/>
                      <w:szCs w:val="96"/>
                    </w:rPr>
                  </w:pPr>
                  <w:ins w:id="357" w:author="Luke Yeaton" w:date="2015-04-06T22:21:00Z">
                    <w:r>
                      <w:rPr>
                        <w:rFonts w:ascii="Comic Sans MS" w:hAnsi="Comic Sans MS"/>
                        <w:b/>
                        <w:color w:val="4B0096"/>
                        <w:sz w:val="96"/>
                        <w:szCs w:val="96"/>
                      </w:rPr>
                      <w:t>D</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3FFF2A31" w14:textId="77777777" w:rsidR="00A80A68" w:rsidRDefault="00A80A68" w:rsidP="00A80A68">
                  <w:pPr>
                    <w:spacing w:line="256" w:lineRule="auto"/>
                    <w:jc w:val="center"/>
                    <w:rPr>
                      <w:ins w:id="358" w:author="Luke Yeaton" w:date="2015-04-06T22:21:00Z"/>
                      <w:rFonts w:ascii="Comic Sans MS" w:eastAsia="Calibri" w:hAnsi="Comic Sans MS"/>
                      <w:b/>
                      <w:color w:val="4B0096"/>
                      <w:sz w:val="96"/>
                      <w:szCs w:val="96"/>
                    </w:rPr>
                  </w:pPr>
                  <w:ins w:id="359" w:author="Luke Yeaton" w:date="2015-04-06T22:21:00Z">
                    <w:r>
                      <w:rPr>
                        <w:rFonts w:ascii="Comic Sans MS" w:hAnsi="Comic Sans MS"/>
                        <w:b/>
                        <w:color w:val="4B0096"/>
                        <w:sz w:val="96"/>
                        <w:szCs w:val="96"/>
                      </w:rPr>
                      <w:t>E</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3B02713E" w14:textId="77777777" w:rsidR="00A80A68" w:rsidRDefault="00A80A68" w:rsidP="00A80A68">
                  <w:pPr>
                    <w:spacing w:line="256" w:lineRule="auto"/>
                    <w:jc w:val="center"/>
                    <w:rPr>
                      <w:ins w:id="360" w:author="Luke Yeaton" w:date="2015-04-06T22:21:00Z"/>
                      <w:rFonts w:ascii="Comic Sans MS" w:eastAsia="Calibri" w:hAnsi="Comic Sans MS"/>
                      <w:b/>
                      <w:color w:val="4B0096"/>
                      <w:sz w:val="96"/>
                      <w:szCs w:val="96"/>
                    </w:rPr>
                  </w:pPr>
                  <w:ins w:id="361" w:author="Luke Yeaton" w:date="2015-04-06T22:21:00Z">
                    <w:r>
                      <w:rPr>
                        <w:rFonts w:ascii="Comic Sans MS" w:hAnsi="Comic Sans MS"/>
                        <w:b/>
                        <w:color w:val="4B0096"/>
                        <w:sz w:val="96"/>
                        <w:szCs w:val="96"/>
                      </w:rPr>
                      <w:t>F</w:t>
                    </w:r>
                  </w:ins>
                </w:p>
              </w:tc>
            </w:tr>
          </w:tbl>
          <w:p w14:paraId="476E38D0" w14:textId="77777777" w:rsidR="00D85FFD" w:rsidRDefault="00D85FFD" w:rsidP="00D85FFD"/>
          <w:p w14:paraId="6A86662A" w14:textId="77777777" w:rsidR="00D85FFD" w:rsidRDefault="00D85FFD" w:rsidP="00D85FFD"/>
          <w:p w14:paraId="410A5AF5" w14:textId="77777777" w:rsidR="00D85FFD" w:rsidRDefault="00D85FFD" w:rsidP="00D85FFD"/>
          <w:p w14:paraId="455052F4" w14:textId="77777777" w:rsidR="00D85FFD" w:rsidRDefault="00D85FFD" w:rsidP="00D85FFD"/>
          <w:p w14:paraId="358B2E56" w14:textId="77777777" w:rsidR="00D85FFD" w:rsidRDefault="00D85FFD" w:rsidP="00D85FFD"/>
          <w:p w14:paraId="377D6EF6" w14:textId="77777777" w:rsidR="00D85FFD" w:rsidDel="008D7052" w:rsidRDefault="00D85FFD" w:rsidP="00D85FFD">
            <w:pPr>
              <w:rPr>
                <w:del w:id="362" w:author="Luke Yeaton" w:date="2015-04-02T22:00:00Z"/>
              </w:rPr>
            </w:pPr>
          </w:p>
          <w:p w14:paraId="6216A569" w14:textId="77777777" w:rsidR="00D85FFD" w:rsidDel="008D7052" w:rsidRDefault="00D85FFD" w:rsidP="00D85FFD">
            <w:pPr>
              <w:rPr>
                <w:del w:id="363" w:author="Luke Yeaton" w:date="2015-04-02T22:00:00Z"/>
              </w:rPr>
            </w:pPr>
          </w:p>
          <w:p w14:paraId="19D4A961" w14:textId="77777777" w:rsidR="00D85FFD" w:rsidDel="008D7052" w:rsidRDefault="00D85FFD" w:rsidP="00D85FFD">
            <w:pPr>
              <w:rPr>
                <w:del w:id="364" w:author="Luke Yeaton" w:date="2015-04-02T22:00:00Z"/>
              </w:rPr>
            </w:pPr>
          </w:p>
          <w:p w14:paraId="0E72A7DD" w14:textId="77777777" w:rsidR="00D85FFD" w:rsidDel="008D7052" w:rsidRDefault="00D85FFD" w:rsidP="00D85FFD">
            <w:pPr>
              <w:rPr>
                <w:del w:id="365" w:author="Luke Yeaton" w:date="2015-04-02T22:00:00Z"/>
              </w:rPr>
            </w:pPr>
          </w:p>
          <w:p w14:paraId="5F9E708C" w14:textId="77777777" w:rsidR="00D85FFD" w:rsidDel="008D7052" w:rsidRDefault="00D85FFD" w:rsidP="00D85FFD">
            <w:pPr>
              <w:rPr>
                <w:del w:id="366" w:author="Luke Yeaton" w:date="2015-04-02T22:00:00Z"/>
              </w:rPr>
            </w:pPr>
          </w:p>
          <w:p w14:paraId="5C508B97" w14:textId="77777777" w:rsidR="00D85FFD" w:rsidDel="008D7052" w:rsidRDefault="00D85FFD" w:rsidP="00D85FFD">
            <w:pPr>
              <w:rPr>
                <w:del w:id="367" w:author="Luke Yeaton" w:date="2015-04-02T22:00:00Z"/>
              </w:rPr>
            </w:pPr>
          </w:p>
          <w:p w14:paraId="19080CCE" w14:textId="77777777" w:rsidR="00D85FFD" w:rsidDel="008D7052" w:rsidRDefault="00D85FFD" w:rsidP="00D85FFD">
            <w:pPr>
              <w:rPr>
                <w:del w:id="368" w:author="Luke Yeaton" w:date="2015-04-02T22:00:00Z"/>
              </w:rPr>
            </w:pPr>
          </w:p>
          <w:p w14:paraId="64DFF25B" w14:textId="77777777" w:rsidR="00D85FFD" w:rsidDel="008D7052" w:rsidRDefault="00D85FFD" w:rsidP="00D85FFD">
            <w:pPr>
              <w:rPr>
                <w:del w:id="369" w:author="Luke Yeaton" w:date="2015-04-02T22:00:00Z"/>
              </w:rPr>
            </w:pPr>
          </w:p>
          <w:p w14:paraId="7E617DBF" w14:textId="77777777" w:rsidR="00D85FFD" w:rsidDel="008D7052" w:rsidRDefault="00D85FFD" w:rsidP="00D85FFD">
            <w:pPr>
              <w:rPr>
                <w:del w:id="370" w:author="Luke Yeaton" w:date="2015-04-02T22:00:00Z"/>
              </w:rPr>
            </w:pPr>
          </w:p>
          <w:p w14:paraId="7D220FC7" w14:textId="77777777" w:rsidR="00D85FFD" w:rsidDel="008D7052" w:rsidRDefault="00D85FFD" w:rsidP="00D85FFD">
            <w:pPr>
              <w:rPr>
                <w:del w:id="371" w:author="Luke Yeaton" w:date="2015-04-02T22:00:00Z"/>
              </w:rPr>
            </w:pPr>
          </w:p>
          <w:p w14:paraId="1EC44E30" w14:textId="77777777" w:rsidR="00D85FFD" w:rsidRDefault="00D85FFD" w:rsidP="00D85FFD"/>
          <w:p w14:paraId="6BF85BE1" w14:textId="77777777" w:rsidR="00D85FFD" w:rsidRDefault="00D85FFD" w:rsidP="00D85FFD">
            <w:pPr>
              <w:rPr>
                <w:ins w:id="372" w:author="William Knapp" w:date="2015-04-02T10:02:00Z"/>
              </w:rPr>
            </w:pPr>
          </w:p>
          <w:p w14:paraId="31E9BBC7" w14:textId="77777777" w:rsidR="008C1423" w:rsidRDefault="008C1423" w:rsidP="00D85FFD">
            <w:pPr>
              <w:rPr>
                <w:ins w:id="373" w:author="William Knapp" w:date="2015-04-02T10:02:00Z"/>
              </w:rPr>
            </w:pPr>
          </w:p>
          <w:p w14:paraId="6ED590A4" w14:textId="77777777" w:rsidR="008C1423" w:rsidRDefault="008C1423" w:rsidP="00D85FFD">
            <w:pPr>
              <w:rPr>
                <w:ins w:id="374" w:author="William Knapp" w:date="2015-04-02T10:02:00Z"/>
              </w:rPr>
            </w:pPr>
          </w:p>
          <w:p w14:paraId="121ACB22" w14:textId="77777777" w:rsidR="008C1423" w:rsidRDefault="008C1423" w:rsidP="00D85FFD">
            <w:pPr>
              <w:rPr>
                <w:ins w:id="375" w:author="William Knapp" w:date="2015-04-02T10:02:00Z"/>
              </w:rPr>
            </w:pPr>
          </w:p>
          <w:p w14:paraId="28EF8C07" w14:textId="77777777" w:rsidR="008C1423" w:rsidRDefault="008C1423" w:rsidP="00D85FFD">
            <w:pPr>
              <w:rPr>
                <w:ins w:id="376" w:author="William Knapp" w:date="2015-04-02T10:02:00Z"/>
              </w:rPr>
            </w:pPr>
          </w:p>
          <w:p w14:paraId="08DBB69F" w14:textId="77777777" w:rsidR="008C1423" w:rsidRDefault="008C1423" w:rsidP="00D85FFD">
            <w:pPr>
              <w:rPr>
                <w:ins w:id="377" w:author="William Knapp" w:date="2015-04-02T10:02:00Z"/>
              </w:rPr>
            </w:pPr>
          </w:p>
          <w:p w14:paraId="6FF9AF93" w14:textId="77777777" w:rsidR="008C1423" w:rsidRDefault="008C1423" w:rsidP="00D85FFD">
            <w:pPr>
              <w:rPr>
                <w:ins w:id="378" w:author="William Knapp" w:date="2015-04-02T10:02:00Z"/>
              </w:rPr>
            </w:pPr>
          </w:p>
          <w:p w14:paraId="58D194FC" w14:textId="77777777" w:rsidR="008C1423" w:rsidRDefault="008C1423" w:rsidP="00D85FFD">
            <w:pPr>
              <w:rPr>
                <w:ins w:id="379" w:author="William Knapp" w:date="2015-04-02T10:02:00Z"/>
              </w:rPr>
            </w:pPr>
          </w:p>
          <w:p w14:paraId="7B4D67AD" w14:textId="77777777" w:rsidR="008C1423" w:rsidRDefault="008C1423" w:rsidP="00D85FFD"/>
          <w:p w14:paraId="638F59C5" w14:textId="77777777" w:rsidR="008D7052" w:rsidRDefault="008D7052" w:rsidP="00D85FFD">
            <w:pPr>
              <w:rPr>
                <w:ins w:id="380" w:author="Luke Yeaton" w:date="2015-04-02T22:01:00Z"/>
              </w:rPr>
            </w:pPr>
          </w:p>
          <w:p w14:paraId="0D73D993" w14:textId="77777777" w:rsidR="008D7052" w:rsidRDefault="008D7052" w:rsidP="00D85FFD">
            <w:pPr>
              <w:rPr>
                <w:ins w:id="381" w:author="Luke Yeaton" w:date="2015-04-02T22:01:00Z"/>
              </w:rPr>
            </w:pPr>
          </w:p>
          <w:p w14:paraId="306E8B4F" w14:textId="77777777" w:rsidR="008D7052" w:rsidRDefault="008D7052" w:rsidP="00D85FFD">
            <w:pPr>
              <w:rPr>
                <w:ins w:id="382" w:author="Luke Yeaton" w:date="2015-04-06T22:20:00Z"/>
              </w:rPr>
            </w:pPr>
          </w:p>
          <w:p w14:paraId="1038B261" w14:textId="77777777" w:rsidR="00A80A68" w:rsidRDefault="00A80A68" w:rsidP="00D85FFD">
            <w:pPr>
              <w:rPr>
                <w:ins w:id="383" w:author="Luke Yeaton" w:date="2015-04-06T22:20:00Z"/>
              </w:rPr>
            </w:pPr>
          </w:p>
          <w:p w14:paraId="6A1FDD1F" w14:textId="77777777" w:rsidR="00A80A68" w:rsidRDefault="00A80A68" w:rsidP="00D85FFD">
            <w:pPr>
              <w:rPr>
                <w:ins w:id="384" w:author="Luke Yeaton" w:date="2015-04-06T22:20:00Z"/>
              </w:rPr>
            </w:pPr>
          </w:p>
          <w:p w14:paraId="6372DCB4" w14:textId="77777777" w:rsidR="00A80A68" w:rsidRDefault="00A80A68" w:rsidP="00D85FFD">
            <w:pPr>
              <w:rPr>
                <w:ins w:id="385" w:author="Luke Yeaton" w:date="2015-04-06T22:20:00Z"/>
              </w:rPr>
            </w:pPr>
          </w:p>
          <w:p w14:paraId="4889DB8D" w14:textId="77777777" w:rsidR="00A80A68" w:rsidRDefault="00A80A68" w:rsidP="00D85FFD">
            <w:pPr>
              <w:rPr>
                <w:ins w:id="386" w:author="Luke Yeaton" w:date="2015-04-06T22:21:00Z"/>
              </w:rPr>
            </w:pPr>
          </w:p>
          <w:p w14:paraId="6BB89B38" w14:textId="77777777" w:rsidR="00A80A68" w:rsidRDefault="00A80A68" w:rsidP="00D85FFD">
            <w:pPr>
              <w:rPr>
                <w:ins w:id="387" w:author="Luke Yeaton" w:date="2015-04-02T22:01:00Z"/>
              </w:rPr>
            </w:pPr>
          </w:p>
          <w:p w14:paraId="1BE3244D" w14:textId="77777777" w:rsidR="008D7052" w:rsidRDefault="008D7052" w:rsidP="00D85FFD">
            <w:pPr>
              <w:rPr>
                <w:ins w:id="388" w:author="Luke Yeaton" w:date="2015-04-02T22:01:00Z"/>
              </w:rPr>
            </w:pPr>
          </w:p>
          <w:p w14:paraId="73F46633" w14:textId="77777777" w:rsidR="008D7052" w:rsidRDefault="008D7052" w:rsidP="00D85FFD">
            <w:pPr>
              <w:rPr>
                <w:ins w:id="389" w:author="Luke Yeaton" w:date="2015-04-02T22:01:00Z"/>
              </w:rPr>
            </w:pPr>
          </w:p>
          <w:p w14:paraId="0201B6A1" w14:textId="77777777" w:rsidR="008D7052" w:rsidRDefault="008D7052" w:rsidP="00D85FFD">
            <w:pPr>
              <w:rPr>
                <w:ins w:id="390" w:author="Luke Yeaton" w:date="2015-04-02T22:01:00Z"/>
              </w:rPr>
            </w:pPr>
          </w:p>
          <w:p w14:paraId="16C7FAF5" w14:textId="77777777" w:rsidR="008D7052" w:rsidRDefault="008D7052" w:rsidP="00D85FFD">
            <w:pPr>
              <w:rPr>
                <w:ins w:id="391" w:author="Luke Yeaton" w:date="2015-04-02T22:01:00Z"/>
              </w:rPr>
            </w:pPr>
          </w:p>
          <w:p w14:paraId="10F352E4" w14:textId="77777777" w:rsidR="008D7052" w:rsidRDefault="008D7052" w:rsidP="00D85FFD">
            <w:pPr>
              <w:rPr>
                <w:ins w:id="392" w:author="Luke Yeaton" w:date="2015-04-02T22:01:00Z"/>
              </w:rPr>
            </w:pPr>
          </w:p>
          <w:p w14:paraId="61BF9CB0" w14:textId="77777777" w:rsidR="00D85FFD" w:rsidRDefault="00D85FFD" w:rsidP="00D85FFD">
            <w:r>
              <w:t xml:space="preserve">Words </w:t>
            </w:r>
            <w:del w:id="393" w:author="William Knapp" w:date="2015-04-02T10:02:00Z">
              <w:r w:rsidDel="008C1423">
                <w:delText>available</w:delText>
              </w:r>
            </w:del>
            <w:ins w:id="394" w:author="William Knapp" w:date="2015-04-02T10:02:00Z">
              <w:r w:rsidR="008C1423">
                <w:t>identified</w:t>
              </w:r>
            </w:ins>
            <w:r>
              <w:t xml:space="preserve">: </w:t>
            </w:r>
          </w:p>
          <w:p w14:paraId="0EEAFE0E" w14:textId="77777777" w:rsidR="00D85FFD" w:rsidRDefault="00D85FFD" w:rsidP="00D85FFD">
            <w:r>
              <w:t>LOSS</w:t>
            </w:r>
            <w:r>
              <w:tab/>
            </w:r>
            <w:r>
              <w:tab/>
              <w:t>1</w:t>
            </w:r>
            <w:r>
              <w:tab/>
              <w:t>STRAFE __</w:t>
            </w:r>
            <w:r>
              <w:tab/>
              <w:t>SOAR</w:t>
            </w:r>
            <w:r>
              <w:tab/>
              <w:t>__</w:t>
            </w:r>
            <w:r>
              <w:tab/>
              <w:t>MAT</w:t>
            </w:r>
            <w:r>
              <w:tab/>
              <w:t>__</w:t>
            </w:r>
            <w:r>
              <w:tab/>
              <w:t>FLAM</w:t>
            </w:r>
            <w:r>
              <w:tab/>
            </w:r>
            <w:r>
              <w:tab/>
              <w:t>__</w:t>
            </w:r>
          </w:p>
          <w:p w14:paraId="68212B10" w14:textId="77777777" w:rsidR="00D85FFD" w:rsidRDefault="00D85FFD" w:rsidP="00D85FFD">
            <w:r>
              <w:t>RAM</w:t>
            </w:r>
            <w:r>
              <w:tab/>
            </w:r>
            <w:r>
              <w:tab/>
              <w:t>1</w:t>
            </w:r>
            <w:r>
              <w:tab/>
            </w:r>
            <w:r>
              <w:rPr>
                <w:strike/>
              </w:rPr>
              <w:t>TAIM</w:t>
            </w:r>
            <w:r>
              <w:rPr>
                <w:strike/>
              </w:rPr>
              <w:tab/>
            </w:r>
            <w:r>
              <w:tab/>
              <w:t>MALE</w:t>
            </w:r>
            <w:r>
              <w:tab/>
              <w:t>__</w:t>
            </w:r>
            <w:r>
              <w:tab/>
              <w:t>ROAM__</w:t>
            </w:r>
            <w:r>
              <w:tab/>
              <w:t>LAME</w:t>
            </w:r>
            <w:r>
              <w:tab/>
            </w:r>
            <w:r>
              <w:tab/>
              <w:t>__</w:t>
            </w:r>
          </w:p>
          <w:p w14:paraId="5B7DE5B2" w14:textId="77777777" w:rsidR="00D85FFD" w:rsidRDefault="00D85FFD" w:rsidP="00D85FFD">
            <w:r>
              <w:t>JAR</w:t>
            </w:r>
            <w:r>
              <w:tab/>
            </w:r>
            <w:r>
              <w:tab/>
              <w:t>1</w:t>
            </w:r>
            <w:r>
              <w:tab/>
              <w:t xml:space="preserve">IDE  </w:t>
            </w:r>
            <w:r>
              <w:tab/>
              <w:t>__</w:t>
            </w:r>
            <w:r>
              <w:tab/>
              <w:t>JADE</w:t>
            </w:r>
            <w:r>
              <w:tab/>
              <w:t>__</w:t>
            </w:r>
            <w:r>
              <w:tab/>
              <w:t>MAID</w:t>
            </w:r>
            <w:r>
              <w:tab/>
              <w:t>__</w:t>
            </w:r>
            <w:r>
              <w:tab/>
              <w:t xml:space="preserve">MORTAR </w:t>
            </w:r>
            <w:r>
              <w:tab/>
              <w:t>__</w:t>
            </w:r>
          </w:p>
          <w:p w14:paraId="07E1B230" w14:textId="77777777" w:rsidR="00D85FFD" w:rsidRDefault="00D85FFD" w:rsidP="00D85FFD">
            <w:r>
              <w:t>DAME</w:t>
            </w:r>
            <w:r>
              <w:tab/>
            </w:r>
            <w:r>
              <w:tab/>
              <w:t>1</w:t>
            </w:r>
            <w:r>
              <w:tab/>
              <w:t>TAME</w:t>
            </w:r>
            <w:r>
              <w:tab/>
              <w:t>__</w:t>
            </w:r>
            <w:r>
              <w:tab/>
              <w:t>MADE</w:t>
            </w:r>
            <w:r>
              <w:tab/>
              <w:t>__</w:t>
            </w:r>
            <w:r>
              <w:tab/>
              <w:t>RAID</w:t>
            </w:r>
            <w:r>
              <w:tab/>
              <w:t>__</w:t>
            </w:r>
            <w:r>
              <w:tab/>
              <w:t>MORTARS</w:t>
            </w:r>
            <w:r>
              <w:tab/>
              <w:t>__</w:t>
            </w:r>
          </w:p>
          <w:p w14:paraId="787D8AB7" w14:textId="77777777" w:rsidR="00D85FFD" w:rsidRDefault="00D85FFD" w:rsidP="00D85FFD">
            <w:r>
              <w:rPr>
                <w:strike/>
              </w:rPr>
              <w:t>FEMALE</w:t>
            </w:r>
            <w:r>
              <w:tab/>
              <w:t>0</w:t>
            </w:r>
            <w:r>
              <w:tab/>
              <w:t>FED</w:t>
            </w:r>
            <w:r>
              <w:tab/>
              <w:t>__</w:t>
            </w:r>
            <w:r>
              <w:tab/>
              <w:t>TRADE__</w:t>
            </w:r>
            <w:r>
              <w:tab/>
              <w:t>JAM</w:t>
            </w:r>
            <w:r>
              <w:tab/>
              <w:t>__</w:t>
            </w:r>
            <w:r>
              <w:tab/>
              <w:t>MATS</w:t>
            </w:r>
            <w:r>
              <w:tab/>
            </w:r>
            <w:r>
              <w:tab/>
              <w:t>__</w:t>
            </w:r>
          </w:p>
          <w:p w14:paraId="033F7FED" w14:textId="77777777" w:rsidR="00D85FFD" w:rsidRDefault="00D85FFD" w:rsidP="00D85FFD"/>
          <w:p w14:paraId="361B5AE0" w14:textId="77777777" w:rsidR="00D85FFD" w:rsidRDefault="00D85FFD" w:rsidP="00D85FFD"/>
          <w:p w14:paraId="527A0A8F" w14:textId="77777777" w:rsidR="00D85FFD" w:rsidRDefault="00D85FFD" w:rsidP="00D85FFD"/>
          <w:p w14:paraId="2EF3EFDC" w14:textId="77777777" w:rsidR="00D85FFD" w:rsidRDefault="00D85FFD" w:rsidP="00D85FFD"/>
          <w:p w14:paraId="5F459194" w14:textId="77777777" w:rsidR="00D85FFD" w:rsidRDefault="00D85FFD" w:rsidP="00D85FFD"/>
          <w:p w14:paraId="0AEEBF9F" w14:textId="77777777" w:rsidR="00D85FFD" w:rsidRDefault="00D85FFD" w:rsidP="00D85FFD"/>
          <w:p w14:paraId="0439FCF9" w14:textId="77777777" w:rsidR="00D85FFD" w:rsidRDefault="00D85FFD" w:rsidP="00D85FFD"/>
          <w:p w14:paraId="3FAA9780" w14:textId="77777777" w:rsidR="00D85FFD" w:rsidRDefault="00D85FFD" w:rsidP="00D85FFD"/>
          <w:p w14:paraId="0E82E870" w14:textId="77777777" w:rsidR="00D85FFD" w:rsidRDefault="00D85FFD" w:rsidP="00D85FFD"/>
          <w:p w14:paraId="4F1BC97C" w14:textId="77777777" w:rsidR="00D85FFD" w:rsidRDefault="00D85FFD" w:rsidP="00D85FFD"/>
          <w:p w14:paraId="780D67BF" w14:textId="77777777" w:rsidR="00D85FFD" w:rsidRDefault="00D85FFD" w:rsidP="00D85FFD"/>
          <w:p w14:paraId="3551F217" w14:textId="77777777" w:rsidR="00D85FFD" w:rsidRDefault="00D85FFD" w:rsidP="00D85FFD"/>
          <w:p w14:paraId="23C11ED2" w14:textId="77777777" w:rsidR="00D85FFD" w:rsidRDefault="00D85FFD" w:rsidP="00D85FFD">
            <w:pPr>
              <w:jc w:val="center"/>
            </w:pPr>
            <w:r>
              <w:t>Sheet A:</w:t>
            </w:r>
          </w:p>
          <w:p w14:paraId="42C81630" w14:textId="77777777" w:rsidR="00D85FFD" w:rsidRDefault="00D85FFD" w:rsidP="00D85FFD"/>
          <w:p w14:paraId="1107F63F" w14:textId="77777777" w:rsidR="00D85FFD" w:rsidRDefault="00D85FFD" w:rsidP="00D85FFD"/>
          <w:p w14:paraId="797E9B4F" w14:textId="77777777" w:rsidR="00D85FFD" w:rsidRDefault="00D85FFD" w:rsidP="00D85FFD"/>
          <w:p w14:paraId="09193065" w14:textId="77777777" w:rsidR="00D85FFD" w:rsidRDefault="00D85FFD" w:rsidP="00D85FFD">
            <w:pPr>
              <w:tabs>
                <w:tab w:val="left" w:pos="7125"/>
              </w:tabs>
            </w:pPr>
          </w:p>
          <w:p w14:paraId="26624E90" w14:textId="77777777" w:rsidR="00D85FFD" w:rsidRDefault="00D85FFD" w:rsidP="00D85FFD">
            <w:pPr>
              <w:tabs>
                <w:tab w:val="left" w:pos="7125"/>
              </w:tabs>
            </w:pPr>
          </w:p>
          <w:p w14:paraId="246CA2CF" w14:textId="77777777" w:rsidR="00D85FFD" w:rsidRDefault="00D85FFD" w:rsidP="00D85FFD">
            <w:pPr>
              <w:tabs>
                <w:tab w:val="left" w:pos="7125"/>
              </w:tabs>
            </w:pPr>
          </w:p>
          <w:p w14:paraId="76AEB763" w14:textId="77777777" w:rsidR="00D85FFD" w:rsidRDefault="00D85FFD" w:rsidP="00D85FFD">
            <w:pPr>
              <w:tabs>
                <w:tab w:val="left" w:pos="7125"/>
              </w:tabs>
            </w:pPr>
          </w:p>
          <w:p w14:paraId="27BE4927" w14:textId="77777777" w:rsidR="00D85FFD" w:rsidRDefault="00D85FFD" w:rsidP="00D85FFD">
            <w:pPr>
              <w:tabs>
                <w:tab w:val="left" w:pos="7125"/>
              </w:tabs>
            </w:pPr>
          </w:p>
          <w:p w14:paraId="4A091E21" w14:textId="77777777" w:rsidR="00D85FFD" w:rsidRDefault="00D85FFD" w:rsidP="00D85FFD">
            <w:pPr>
              <w:tabs>
                <w:tab w:val="left" w:pos="7125"/>
              </w:tabs>
            </w:pPr>
          </w:p>
          <w:p w14:paraId="5AD5C455" w14:textId="77777777" w:rsidR="00D85FFD" w:rsidRDefault="00D85FFD" w:rsidP="00D85FFD"/>
          <w:tbl>
            <w:tblPr>
              <w:tblpPr w:leftFromText="180" w:rightFromText="180" w:bottomFromText="160" w:vertAnchor="page" w:horzAnchor="page" w:tblpXSpec="center" w:tblpY="2866"/>
              <w:tblOverlap w:val="never"/>
              <w:tblW w:w="0" w:type="auto"/>
              <w:tblBorders>
                <w:top w:val="single" w:sz="36" w:space="0" w:color="000099"/>
                <w:left w:val="single" w:sz="36" w:space="0" w:color="000099"/>
                <w:bottom w:val="single" w:sz="36" w:space="0" w:color="000099"/>
                <w:right w:val="single" w:sz="36" w:space="0" w:color="000099"/>
                <w:insideH w:val="single" w:sz="36" w:space="0" w:color="000099"/>
                <w:insideV w:val="single" w:sz="36" w:space="0" w:color="000099"/>
              </w:tblBorders>
              <w:shd w:val="clear" w:color="auto" w:fill="E1FFE1"/>
              <w:tblLayout w:type="fixed"/>
              <w:tblLook w:val="04A0" w:firstRow="1" w:lastRow="0" w:firstColumn="1" w:lastColumn="0" w:noHBand="0" w:noVBand="1"/>
              <w:tblPrChange w:id="395" w:author="William Knapp" w:date="2015-04-02T10:00:00Z">
                <w:tblPr>
                  <w:tblpPr w:leftFromText="180" w:rightFromText="180" w:bottomFromText="160" w:vertAnchor="page" w:horzAnchor="page" w:tblpX="2146" w:tblpY="2866"/>
                  <w:tblW w:w="0" w:type="auto"/>
                  <w:tblBorders>
                    <w:top w:val="single" w:sz="36" w:space="0" w:color="000099"/>
                    <w:left w:val="single" w:sz="36" w:space="0" w:color="000099"/>
                    <w:bottom w:val="single" w:sz="36" w:space="0" w:color="000099"/>
                    <w:right w:val="single" w:sz="36" w:space="0" w:color="000099"/>
                    <w:insideH w:val="single" w:sz="36" w:space="0" w:color="000099"/>
                    <w:insideV w:val="single" w:sz="36" w:space="0" w:color="000099"/>
                  </w:tblBorders>
                  <w:shd w:val="clear" w:color="auto" w:fill="E1FFE1"/>
                  <w:tblLayout w:type="fixed"/>
                  <w:tblLook w:val="04A0" w:firstRow="1" w:lastRow="0" w:firstColumn="1" w:lastColumn="0" w:noHBand="0" w:noVBand="1"/>
                </w:tblPr>
              </w:tblPrChange>
            </w:tblPr>
            <w:tblGrid>
              <w:gridCol w:w="1728"/>
              <w:gridCol w:w="1728"/>
              <w:gridCol w:w="1728"/>
              <w:gridCol w:w="1728"/>
              <w:tblGridChange w:id="396">
                <w:tblGrid>
                  <w:gridCol w:w="1728"/>
                  <w:gridCol w:w="1728"/>
                  <w:gridCol w:w="1728"/>
                  <w:gridCol w:w="1728"/>
                </w:tblGrid>
              </w:tblGridChange>
            </w:tblGrid>
            <w:tr w:rsidR="00D85FFD" w:rsidRPr="00D85FFD" w14:paraId="708BD429" w14:textId="77777777" w:rsidTr="008C1423">
              <w:trPr>
                <w:trHeight w:val="1584"/>
                <w:trPrChange w:id="397" w:author="William Knapp" w:date="2015-04-02T10:00:00Z">
                  <w:trPr>
                    <w:trHeight w:val="1584"/>
                  </w:trPr>
                </w:trPrChange>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398"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55D9E3BE"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I</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399"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2302DB53"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C</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00"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3FA4B6D3"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A</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01"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2D0694EB"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E</w:t>
                  </w:r>
                </w:p>
              </w:tc>
            </w:tr>
            <w:tr w:rsidR="00D85FFD" w:rsidRPr="00D85FFD" w14:paraId="6A80574E" w14:textId="77777777" w:rsidTr="008C1423">
              <w:trPr>
                <w:trHeight w:val="1584"/>
                <w:trPrChange w:id="402" w:author="William Knapp" w:date="2015-04-02T10:00:00Z">
                  <w:trPr>
                    <w:trHeight w:val="1584"/>
                  </w:trPr>
                </w:trPrChange>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03"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3F570C1A"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N</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04"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097807CE"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N</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05"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5CD032D1"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O</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06"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3A3A529E"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H</w:t>
                  </w:r>
                </w:p>
              </w:tc>
            </w:tr>
            <w:tr w:rsidR="00D85FFD" w:rsidRPr="00D85FFD" w14:paraId="4EA121E6" w14:textId="77777777" w:rsidTr="008C1423">
              <w:trPr>
                <w:trHeight w:val="1584"/>
                <w:trPrChange w:id="407" w:author="William Knapp" w:date="2015-04-02T10:00:00Z">
                  <w:trPr>
                    <w:trHeight w:val="1584"/>
                  </w:trPr>
                </w:trPrChange>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08"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58A2385B"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E</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09"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6258DFE9"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D</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10"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0692DA38"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T</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11"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4ACA5163"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D</w:t>
                  </w:r>
                </w:p>
              </w:tc>
            </w:tr>
            <w:tr w:rsidR="00D85FFD" w:rsidRPr="00D85FFD" w14:paraId="16D8AD5B" w14:textId="77777777" w:rsidTr="008C1423">
              <w:trPr>
                <w:trHeight w:val="1584"/>
                <w:trPrChange w:id="412" w:author="William Knapp" w:date="2015-04-02T10:00:00Z">
                  <w:trPr>
                    <w:trHeight w:val="1584"/>
                  </w:trPr>
                </w:trPrChange>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13"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169E53B7"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C</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14"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52FE612E"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E</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15"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03E3096A"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S</w:t>
                  </w:r>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16" w:author="William Knapp" w:date="2015-04-02T10:00: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37ECE9F8" w14:textId="77777777" w:rsidR="00D85FFD" w:rsidRDefault="00D85FFD" w:rsidP="00D85FFD">
                  <w:pPr>
                    <w:spacing w:line="256" w:lineRule="auto"/>
                    <w:jc w:val="center"/>
                    <w:rPr>
                      <w:rFonts w:ascii="Comic Sans MS" w:eastAsia="Calibri" w:hAnsi="Comic Sans MS"/>
                      <w:b/>
                      <w:color w:val="4B0096"/>
                      <w:sz w:val="96"/>
                      <w:szCs w:val="96"/>
                    </w:rPr>
                  </w:pPr>
                  <w:r>
                    <w:rPr>
                      <w:rFonts w:ascii="Comic Sans MS" w:hAnsi="Comic Sans MS"/>
                      <w:b/>
                      <w:color w:val="4B0096"/>
                      <w:sz w:val="96"/>
                      <w:szCs w:val="96"/>
                    </w:rPr>
                    <w:t>S</w:t>
                  </w:r>
                </w:p>
              </w:tc>
            </w:tr>
          </w:tbl>
          <w:p w14:paraId="117F42DE" w14:textId="77777777" w:rsidR="00D85FFD" w:rsidDel="008D7052" w:rsidRDefault="00D85FFD" w:rsidP="00D85FFD">
            <w:pPr>
              <w:rPr>
                <w:del w:id="417" w:author="Luke Yeaton" w:date="2015-04-02T22:00:00Z"/>
                <w:rFonts w:eastAsia="Calibri"/>
                <w:szCs w:val="22"/>
              </w:rPr>
            </w:pPr>
          </w:p>
          <w:p w14:paraId="5A350B13" w14:textId="77777777" w:rsidR="00D85FFD" w:rsidDel="008D7052" w:rsidRDefault="00D85FFD" w:rsidP="00D85FFD">
            <w:pPr>
              <w:rPr>
                <w:del w:id="418" w:author="Luke Yeaton" w:date="2015-04-02T22:00:00Z"/>
              </w:rPr>
            </w:pPr>
          </w:p>
          <w:p w14:paraId="3FF6BC3B" w14:textId="77777777" w:rsidR="00D85FFD" w:rsidDel="008D7052" w:rsidRDefault="00D85FFD" w:rsidP="00D85FFD">
            <w:pPr>
              <w:rPr>
                <w:del w:id="419" w:author="Luke Yeaton" w:date="2015-04-02T22:00:00Z"/>
              </w:rPr>
            </w:pPr>
          </w:p>
          <w:p w14:paraId="77A00596" w14:textId="77777777" w:rsidR="00D85FFD" w:rsidDel="008D7052" w:rsidRDefault="00D85FFD" w:rsidP="00D85FFD">
            <w:pPr>
              <w:rPr>
                <w:del w:id="420" w:author="Luke Yeaton" w:date="2015-04-02T22:00:00Z"/>
              </w:rPr>
            </w:pPr>
          </w:p>
          <w:p w14:paraId="510349BF" w14:textId="77777777" w:rsidR="00D85FFD" w:rsidDel="008D7052" w:rsidRDefault="00D85FFD" w:rsidP="00D85FFD">
            <w:pPr>
              <w:rPr>
                <w:del w:id="421" w:author="Luke Yeaton" w:date="2015-04-02T22:00:00Z"/>
              </w:rPr>
            </w:pPr>
          </w:p>
          <w:p w14:paraId="063100C7" w14:textId="77777777" w:rsidR="00D85FFD" w:rsidDel="008D7052" w:rsidRDefault="00D85FFD" w:rsidP="00D85FFD">
            <w:pPr>
              <w:rPr>
                <w:del w:id="422" w:author="Luke Yeaton" w:date="2015-04-02T22:00:00Z"/>
              </w:rPr>
            </w:pPr>
          </w:p>
          <w:p w14:paraId="20F78459" w14:textId="77777777" w:rsidR="00D85FFD" w:rsidDel="008D7052" w:rsidRDefault="00D85FFD" w:rsidP="00D85FFD">
            <w:pPr>
              <w:rPr>
                <w:del w:id="423" w:author="Luke Yeaton" w:date="2015-04-02T22:00:00Z"/>
              </w:rPr>
            </w:pPr>
          </w:p>
          <w:p w14:paraId="529D0AB2" w14:textId="77777777" w:rsidR="00D85FFD" w:rsidDel="008D7052" w:rsidRDefault="00D85FFD" w:rsidP="00D85FFD">
            <w:pPr>
              <w:rPr>
                <w:del w:id="424" w:author="Luke Yeaton" w:date="2015-04-02T22:00:00Z"/>
              </w:rPr>
            </w:pPr>
          </w:p>
          <w:p w14:paraId="6DB029A0" w14:textId="77777777" w:rsidR="00D85FFD" w:rsidDel="008D7052" w:rsidRDefault="00D85FFD" w:rsidP="00D85FFD">
            <w:pPr>
              <w:rPr>
                <w:del w:id="425" w:author="Luke Yeaton" w:date="2015-04-02T22:00:00Z"/>
              </w:rPr>
            </w:pPr>
          </w:p>
          <w:p w14:paraId="1A39CC99" w14:textId="77777777" w:rsidR="00D85FFD" w:rsidDel="008D7052" w:rsidRDefault="00D85FFD" w:rsidP="00D85FFD">
            <w:pPr>
              <w:rPr>
                <w:del w:id="426" w:author="Luke Yeaton" w:date="2015-04-02T22:00:00Z"/>
              </w:rPr>
            </w:pPr>
          </w:p>
          <w:p w14:paraId="366ACB98" w14:textId="77777777" w:rsidR="00D85FFD" w:rsidDel="008D7052" w:rsidRDefault="00D85FFD" w:rsidP="00D85FFD">
            <w:pPr>
              <w:rPr>
                <w:del w:id="427" w:author="Luke Yeaton" w:date="2015-04-02T22:00:00Z"/>
              </w:rPr>
            </w:pPr>
          </w:p>
          <w:p w14:paraId="3A116108" w14:textId="77777777" w:rsidR="00D85FFD" w:rsidRDefault="00D85FFD" w:rsidP="00D85FFD"/>
          <w:p w14:paraId="47C44F71" w14:textId="77777777" w:rsidR="00D85FFD" w:rsidRDefault="00D85FFD" w:rsidP="00D85FFD"/>
          <w:p w14:paraId="51286C3B" w14:textId="77777777" w:rsidR="00D85FFD" w:rsidRDefault="00D85FFD" w:rsidP="00D85FFD"/>
          <w:p w14:paraId="16CCE688" w14:textId="77777777" w:rsidR="00D85FFD" w:rsidRDefault="00D85FFD" w:rsidP="00D85FFD"/>
          <w:p w14:paraId="4DB4B3BE" w14:textId="77777777" w:rsidR="00D85FFD" w:rsidRDefault="00D85FFD" w:rsidP="00D85FFD"/>
          <w:p w14:paraId="28604CAD" w14:textId="77777777" w:rsidR="00D85FFD" w:rsidRDefault="00D85FFD" w:rsidP="00D85FFD"/>
          <w:p w14:paraId="116A5BB9" w14:textId="77777777" w:rsidR="008D7052" w:rsidRDefault="008D7052" w:rsidP="008C1423">
            <w:pPr>
              <w:rPr>
                <w:ins w:id="428" w:author="Luke Yeaton" w:date="2015-04-02T22:01:00Z"/>
              </w:rPr>
            </w:pPr>
          </w:p>
          <w:p w14:paraId="384D77A3" w14:textId="77777777" w:rsidR="008D7052" w:rsidRDefault="008D7052" w:rsidP="008C1423">
            <w:pPr>
              <w:rPr>
                <w:ins w:id="429" w:author="Luke Yeaton" w:date="2015-04-02T22:01:00Z"/>
              </w:rPr>
            </w:pPr>
          </w:p>
          <w:p w14:paraId="0EF3813C" w14:textId="77777777" w:rsidR="008D7052" w:rsidRDefault="008D7052" w:rsidP="008C1423">
            <w:pPr>
              <w:rPr>
                <w:ins w:id="430" w:author="Luke Yeaton" w:date="2015-04-02T22:01:00Z"/>
              </w:rPr>
            </w:pPr>
          </w:p>
          <w:p w14:paraId="2EB1862F" w14:textId="77777777" w:rsidR="008D7052" w:rsidRDefault="008D7052" w:rsidP="008C1423">
            <w:pPr>
              <w:rPr>
                <w:ins w:id="431" w:author="Luke Yeaton" w:date="2015-04-02T22:01:00Z"/>
              </w:rPr>
            </w:pPr>
          </w:p>
          <w:p w14:paraId="6B757311" w14:textId="77777777" w:rsidR="008D7052" w:rsidRDefault="008D7052" w:rsidP="008C1423">
            <w:pPr>
              <w:rPr>
                <w:ins w:id="432" w:author="Luke Yeaton" w:date="2015-04-02T22:01:00Z"/>
              </w:rPr>
            </w:pPr>
          </w:p>
          <w:p w14:paraId="13CC43A5" w14:textId="77777777" w:rsidR="008D7052" w:rsidRDefault="008D7052" w:rsidP="008C1423">
            <w:pPr>
              <w:rPr>
                <w:ins w:id="433" w:author="Luke Yeaton" w:date="2015-04-02T22:01:00Z"/>
              </w:rPr>
            </w:pPr>
          </w:p>
          <w:p w14:paraId="1E4BDD25" w14:textId="77777777" w:rsidR="008D7052" w:rsidRDefault="008D7052" w:rsidP="008C1423">
            <w:pPr>
              <w:rPr>
                <w:ins w:id="434" w:author="Luke Yeaton" w:date="2015-04-02T22:01:00Z"/>
              </w:rPr>
            </w:pPr>
          </w:p>
          <w:p w14:paraId="5F6FA3DD" w14:textId="77777777" w:rsidR="008D7052" w:rsidRDefault="008D7052" w:rsidP="008C1423">
            <w:pPr>
              <w:rPr>
                <w:ins w:id="435" w:author="Luke Yeaton" w:date="2015-04-02T22:01:00Z"/>
              </w:rPr>
            </w:pPr>
          </w:p>
          <w:p w14:paraId="58EE43CE" w14:textId="77777777" w:rsidR="008D7052" w:rsidRDefault="008D7052" w:rsidP="008C1423">
            <w:pPr>
              <w:rPr>
                <w:ins w:id="436" w:author="Luke Yeaton" w:date="2015-04-02T22:01:00Z"/>
              </w:rPr>
            </w:pPr>
          </w:p>
          <w:p w14:paraId="47AC0C9A" w14:textId="77777777" w:rsidR="008D7052" w:rsidRDefault="008D7052" w:rsidP="008C1423">
            <w:pPr>
              <w:rPr>
                <w:ins w:id="437" w:author="Luke Yeaton" w:date="2015-04-02T22:01:00Z"/>
              </w:rPr>
            </w:pPr>
          </w:p>
          <w:p w14:paraId="2E6C56D3" w14:textId="77777777" w:rsidR="008D7052" w:rsidRDefault="008D7052" w:rsidP="008C1423">
            <w:pPr>
              <w:rPr>
                <w:ins w:id="438" w:author="Luke Yeaton" w:date="2015-04-06T22:21:00Z"/>
              </w:rPr>
            </w:pPr>
          </w:p>
          <w:p w14:paraId="23E134FB" w14:textId="77777777" w:rsidR="00A80A68" w:rsidRDefault="00A80A68" w:rsidP="008C1423">
            <w:pPr>
              <w:rPr>
                <w:ins w:id="439" w:author="Luke Yeaton" w:date="2015-04-06T22:21:00Z"/>
              </w:rPr>
            </w:pPr>
          </w:p>
          <w:p w14:paraId="11BA47B2" w14:textId="77777777" w:rsidR="00A80A68" w:rsidRDefault="00A80A68" w:rsidP="008C1423">
            <w:pPr>
              <w:rPr>
                <w:ins w:id="440" w:author="Luke Yeaton" w:date="2015-04-06T22:21:00Z"/>
              </w:rPr>
            </w:pPr>
          </w:p>
          <w:p w14:paraId="325D2838" w14:textId="77777777" w:rsidR="00A80A68" w:rsidRDefault="00A80A68" w:rsidP="008C1423">
            <w:pPr>
              <w:rPr>
                <w:ins w:id="441" w:author="Luke Yeaton" w:date="2015-04-02T22:01:00Z"/>
              </w:rPr>
            </w:pPr>
          </w:p>
          <w:p w14:paraId="0D4B9F31" w14:textId="77777777" w:rsidR="008C1423" w:rsidRDefault="008C1423" w:rsidP="008C1423">
            <w:pPr>
              <w:rPr>
                <w:ins w:id="442" w:author="William Knapp" w:date="2015-04-02T10:02:00Z"/>
              </w:rPr>
            </w:pPr>
            <w:ins w:id="443" w:author="William Knapp" w:date="2015-04-02T10:02:00Z">
              <w:r>
                <w:t xml:space="preserve">Words identified: </w:t>
              </w:r>
            </w:ins>
          </w:p>
          <w:p w14:paraId="2926D9AB" w14:textId="77777777" w:rsidR="00D85FFD" w:rsidRDefault="00D85FFD" w:rsidP="00D85FFD"/>
          <w:p w14:paraId="527937CE" w14:textId="77777777" w:rsidR="00D85FFD" w:rsidDel="00DE2995" w:rsidRDefault="00D85FFD" w:rsidP="00D85FFD">
            <w:pPr>
              <w:rPr>
                <w:del w:id="444" w:author="Luke Yeaton" w:date="2015-04-06T22:23:00Z"/>
              </w:rPr>
            </w:pPr>
          </w:p>
          <w:p w14:paraId="0F5ECD01" w14:textId="77777777" w:rsidR="00D85FFD" w:rsidDel="00DE2995" w:rsidRDefault="00D85FFD" w:rsidP="00D85FFD">
            <w:pPr>
              <w:rPr>
                <w:del w:id="445" w:author="Luke Yeaton" w:date="2015-04-06T22:23:00Z"/>
              </w:rPr>
            </w:pPr>
          </w:p>
          <w:p w14:paraId="42EB59CF" w14:textId="77777777" w:rsidR="00D85FFD" w:rsidRDefault="00D85FFD" w:rsidP="00D85FFD"/>
          <w:p w14:paraId="59E127C0" w14:textId="77777777" w:rsidR="00D85FFD" w:rsidRDefault="00D85FFD" w:rsidP="00D85FFD"/>
          <w:p w14:paraId="2DBECA84" w14:textId="77777777" w:rsidR="00D85FFD" w:rsidRDefault="00D85FFD" w:rsidP="00D85FFD"/>
          <w:p w14:paraId="0B6BF4A9" w14:textId="77777777" w:rsidR="00D85FFD" w:rsidRDefault="00D85FFD" w:rsidP="00D85FFD"/>
          <w:p w14:paraId="4795AE8B" w14:textId="77777777" w:rsidR="00D85FFD" w:rsidRDefault="00D85FFD" w:rsidP="00D85FFD"/>
          <w:p w14:paraId="5455D858" w14:textId="77777777" w:rsidR="00D85FFD" w:rsidRDefault="00D85FFD" w:rsidP="00D85FFD"/>
          <w:p w14:paraId="7C599D9A" w14:textId="77777777" w:rsidR="00D85FFD" w:rsidRDefault="00D85FFD" w:rsidP="00D85FFD"/>
          <w:p w14:paraId="150023E5" w14:textId="77777777" w:rsidR="00D85FFD" w:rsidDel="00A80A68" w:rsidRDefault="00D85FFD" w:rsidP="00D85FFD">
            <w:pPr>
              <w:rPr>
                <w:del w:id="446" w:author="Luke Yeaton" w:date="2015-04-06T22:22:00Z"/>
              </w:rPr>
            </w:pPr>
          </w:p>
          <w:p w14:paraId="416DC0EA" w14:textId="77777777" w:rsidR="00D85FFD" w:rsidDel="00A80A68" w:rsidRDefault="00D85FFD" w:rsidP="00D85FFD">
            <w:pPr>
              <w:rPr>
                <w:del w:id="447" w:author="Luke Yeaton" w:date="2015-04-06T22:22:00Z"/>
              </w:rPr>
            </w:pPr>
          </w:p>
          <w:p w14:paraId="2A8E97BE" w14:textId="77777777" w:rsidR="00D85FFD" w:rsidDel="00A80A68" w:rsidRDefault="00D85FFD" w:rsidP="00D85FFD">
            <w:pPr>
              <w:rPr>
                <w:del w:id="448" w:author="Luke Yeaton" w:date="2015-04-06T22:22:00Z"/>
              </w:rPr>
            </w:pPr>
          </w:p>
          <w:p w14:paraId="3B60197C" w14:textId="77777777" w:rsidR="00D85FFD" w:rsidRDefault="00D85FFD" w:rsidP="00D85FFD"/>
          <w:p w14:paraId="70BE6C22" w14:textId="77777777" w:rsidR="00D85FFD" w:rsidRDefault="00D85FFD" w:rsidP="00D85FFD">
            <w:pPr>
              <w:tabs>
                <w:tab w:val="left" w:pos="8040"/>
              </w:tabs>
            </w:pPr>
          </w:p>
          <w:p w14:paraId="54473622" w14:textId="77777777" w:rsidR="00D85FFD" w:rsidRDefault="00D85FFD" w:rsidP="00D85FFD">
            <w:pPr>
              <w:tabs>
                <w:tab w:val="left" w:pos="8040"/>
              </w:tabs>
              <w:jc w:val="center"/>
            </w:pPr>
            <w:r>
              <w:t>Sheet B:</w:t>
            </w:r>
          </w:p>
          <w:tbl>
            <w:tblPr>
              <w:tblpPr w:leftFromText="180" w:rightFromText="180" w:bottomFromText="160" w:vertAnchor="page" w:horzAnchor="margin" w:tblpXSpec="center" w:tblpY="1156"/>
              <w:tblOverlap w:val="never"/>
              <w:tblW w:w="0" w:type="auto"/>
              <w:tblBorders>
                <w:top w:val="single" w:sz="36" w:space="0" w:color="000099"/>
                <w:left w:val="single" w:sz="36" w:space="0" w:color="000099"/>
                <w:bottom w:val="single" w:sz="36" w:space="0" w:color="000099"/>
                <w:right w:val="single" w:sz="36" w:space="0" w:color="000099"/>
                <w:insideH w:val="single" w:sz="36" w:space="0" w:color="000099"/>
                <w:insideV w:val="single" w:sz="36" w:space="0" w:color="000099"/>
              </w:tblBorders>
              <w:shd w:val="clear" w:color="auto" w:fill="E1FFE1"/>
              <w:tblLayout w:type="fixed"/>
              <w:tblLook w:val="04A0" w:firstRow="1" w:lastRow="0" w:firstColumn="1" w:lastColumn="0" w:noHBand="0" w:noVBand="1"/>
              <w:tblPrChange w:id="449" w:author="Luke Yeaton" w:date="2015-04-06T22:22:00Z">
                <w:tblPr>
                  <w:tblpPr w:leftFromText="180" w:rightFromText="180" w:bottomFromText="160" w:vertAnchor="page" w:horzAnchor="margin" w:tblpXSpec="center" w:tblpY="946"/>
                  <w:tblOverlap w:val="never"/>
                  <w:tblW w:w="0" w:type="auto"/>
                  <w:tblBorders>
                    <w:top w:val="single" w:sz="36" w:space="0" w:color="000099"/>
                    <w:left w:val="single" w:sz="36" w:space="0" w:color="000099"/>
                    <w:bottom w:val="single" w:sz="36" w:space="0" w:color="000099"/>
                    <w:right w:val="single" w:sz="36" w:space="0" w:color="000099"/>
                    <w:insideH w:val="single" w:sz="36" w:space="0" w:color="000099"/>
                    <w:insideV w:val="single" w:sz="36" w:space="0" w:color="000099"/>
                  </w:tblBorders>
                  <w:shd w:val="clear" w:color="auto" w:fill="E1FFE1"/>
                  <w:tblLayout w:type="fixed"/>
                  <w:tblLook w:val="04A0" w:firstRow="1" w:lastRow="0" w:firstColumn="1" w:lastColumn="0" w:noHBand="0" w:noVBand="1"/>
                </w:tblPr>
              </w:tblPrChange>
            </w:tblPr>
            <w:tblGrid>
              <w:gridCol w:w="1728"/>
              <w:gridCol w:w="1728"/>
              <w:gridCol w:w="1728"/>
              <w:gridCol w:w="1728"/>
              <w:tblGridChange w:id="450">
                <w:tblGrid>
                  <w:gridCol w:w="1728"/>
                  <w:gridCol w:w="1728"/>
                  <w:gridCol w:w="1728"/>
                  <w:gridCol w:w="1728"/>
                </w:tblGrid>
              </w:tblGridChange>
            </w:tblGrid>
            <w:tr w:rsidR="00A80A68" w:rsidRPr="00D85FFD" w14:paraId="2D180AF8" w14:textId="77777777" w:rsidTr="00DE2995">
              <w:trPr>
                <w:trHeight w:val="1584"/>
                <w:ins w:id="451" w:author="Luke Yeaton" w:date="2015-04-06T22:22:00Z"/>
                <w:trPrChange w:id="452" w:author="Luke Yeaton" w:date="2015-04-06T22:22:00Z">
                  <w:trPr>
                    <w:trHeight w:val="1584"/>
                  </w:trPr>
                </w:trPrChange>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53"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28FF02FC" w14:textId="77777777" w:rsidR="00A80A68" w:rsidRDefault="00A80A68" w:rsidP="00A80A68">
                  <w:pPr>
                    <w:spacing w:line="256" w:lineRule="auto"/>
                    <w:jc w:val="center"/>
                    <w:rPr>
                      <w:ins w:id="454" w:author="Luke Yeaton" w:date="2015-04-06T22:22:00Z"/>
                      <w:rFonts w:ascii="Comic Sans MS" w:eastAsia="Calibri" w:hAnsi="Comic Sans MS"/>
                      <w:b/>
                      <w:color w:val="4B0096"/>
                      <w:sz w:val="96"/>
                      <w:szCs w:val="96"/>
                    </w:rPr>
                  </w:pPr>
                  <w:ins w:id="455" w:author="Luke Yeaton" w:date="2015-04-06T22:22:00Z">
                    <w:r>
                      <w:rPr>
                        <w:rFonts w:ascii="Comic Sans MS" w:hAnsi="Comic Sans MS"/>
                        <w:b/>
                        <w:color w:val="4B0096"/>
                        <w:sz w:val="96"/>
                        <w:szCs w:val="96"/>
                      </w:rPr>
                      <w:t>E</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56"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5A22409B" w14:textId="77777777" w:rsidR="00A80A68" w:rsidRDefault="00A80A68" w:rsidP="00A80A68">
                  <w:pPr>
                    <w:spacing w:line="256" w:lineRule="auto"/>
                    <w:jc w:val="center"/>
                    <w:rPr>
                      <w:ins w:id="457" w:author="Luke Yeaton" w:date="2015-04-06T22:22:00Z"/>
                      <w:rFonts w:ascii="Comic Sans MS" w:eastAsia="Calibri" w:hAnsi="Comic Sans MS"/>
                      <w:b/>
                      <w:color w:val="4B0096"/>
                      <w:sz w:val="96"/>
                      <w:szCs w:val="96"/>
                    </w:rPr>
                  </w:pPr>
                  <w:ins w:id="458" w:author="Luke Yeaton" w:date="2015-04-06T22:22:00Z">
                    <w:r>
                      <w:rPr>
                        <w:rFonts w:ascii="Comic Sans MS" w:hAnsi="Comic Sans MS"/>
                        <w:b/>
                        <w:color w:val="4B0096"/>
                        <w:sz w:val="96"/>
                        <w:szCs w:val="96"/>
                      </w:rPr>
                      <w:t>A</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59"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6F1569F3" w14:textId="77777777" w:rsidR="00A80A68" w:rsidRDefault="00A80A68" w:rsidP="00A80A68">
                  <w:pPr>
                    <w:spacing w:line="256" w:lineRule="auto"/>
                    <w:jc w:val="center"/>
                    <w:rPr>
                      <w:ins w:id="460" w:author="Luke Yeaton" w:date="2015-04-06T22:22:00Z"/>
                      <w:rFonts w:ascii="Comic Sans MS" w:eastAsia="Calibri" w:hAnsi="Comic Sans MS"/>
                      <w:b/>
                      <w:color w:val="4B0096"/>
                      <w:sz w:val="96"/>
                      <w:szCs w:val="96"/>
                    </w:rPr>
                  </w:pPr>
                  <w:ins w:id="461" w:author="Luke Yeaton" w:date="2015-04-06T22:22:00Z">
                    <w:r>
                      <w:rPr>
                        <w:rFonts w:ascii="Comic Sans MS" w:hAnsi="Comic Sans MS"/>
                        <w:b/>
                        <w:color w:val="4B0096"/>
                        <w:sz w:val="96"/>
                        <w:szCs w:val="96"/>
                      </w:rPr>
                      <w:t>M</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62"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238E81D8" w14:textId="77777777" w:rsidR="00A80A68" w:rsidRDefault="00A80A68" w:rsidP="00A80A68">
                  <w:pPr>
                    <w:spacing w:line="256" w:lineRule="auto"/>
                    <w:jc w:val="center"/>
                    <w:rPr>
                      <w:ins w:id="463" w:author="Luke Yeaton" w:date="2015-04-06T22:22:00Z"/>
                      <w:rFonts w:ascii="Comic Sans MS" w:eastAsia="Calibri" w:hAnsi="Comic Sans MS"/>
                      <w:b/>
                      <w:color w:val="4B0096"/>
                      <w:sz w:val="96"/>
                      <w:szCs w:val="96"/>
                    </w:rPr>
                  </w:pPr>
                  <w:ins w:id="464" w:author="Luke Yeaton" w:date="2015-04-06T22:22:00Z">
                    <w:r>
                      <w:rPr>
                        <w:rFonts w:ascii="Comic Sans MS" w:hAnsi="Comic Sans MS"/>
                        <w:b/>
                        <w:color w:val="4B0096"/>
                        <w:sz w:val="96"/>
                        <w:szCs w:val="96"/>
                      </w:rPr>
                      <w:t>J</w:t>
                    </w:r>
                  </w:ins>
                </w:p>
              </w:tc>
            </w:tr>
            <w:tr w:rsidR="00A80A68" w:rsidRPr="00D85FFD" w14:paraId="4FDFA20D" w14:textId="77777777" w:rsidTr="00DE2995">
              <w:trPr>
                <w:trHeight w:val="1584"/>
                <w:ins w:id="465" w:author="Luke Yeaton" w:date="2015-04-06T22:22:00Z"/>
                <w:trPrChange w:id="466" w:author="Luke Yeaton" w:date="2015-04-06T22:22:00Z">
                  <w:trPr>
                    <w:trHeight w:val="1584"/>
                  </w:trPr>
                </w:trPrChange>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67"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0E699B39" w14:textId="77777777" w:rsidR="00A80A68" w:rsidRDefault="00A80A68" w:rsidP="00A80A68">
                  <w:pPr>
                    <w:spacing w:line="256" w:lineRule="auto"/>
                    <w:jc w:val="center"/>
                    <w:rPr>
                      <w:ins w:id="468" w:author="Luke Yeaton" w:date="2015-04-06T22:22:00Z"/>
                      <w:rFonts w:ascii="Comic Sans MS" w:eastAsia="Calibri" w:hAnsi="Comic Sans MS"/>
                      <w:b/>
                      <w:color w:val="4B0096"/>
                      <w:sz w:val="96"/>
                      <w:szCs w:val="96"/>
                    </w:rPr>
                  </w:pPr>
                  <w:ins w:id="469" w:author="Luke Yeaton" w:date="2015-04-06T22:22:00Z">
                    <w:r>
                      <w:rPr>
                        <w:rFonts w:ascii="Comic Sans MS" w:hAnsi="Comic Sans MS"/>
                        <w:b/>
                        <w:color w:val="4B0096"/>
                        <w:sz w:val="96"/>
                        <w:szCs w:val="96"/>
                      </w:rPr>
                      <w:t>S</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70"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047485FE" w14:textId="77777777" w:rsidR="00A80A68" w:rsidRDefault="00A80A68" w:rsidP="00A80A68">
                  <w:pPr>
                    <w:spacing w:line="256" w:lineRule="auto"/>
                    <w:jc w:val="center"/>
                    <w:rPr>
                      <w:ins w:id="471" w:author="Luke Yeaton" w:date="2015-04-06T22:22:00Z"/>
                      <w:rFonts w:ascii="Comic Sans MS" w:eastAsia="Calibri" w:hAnsi="Comic Sans MS"/>
                      <w:b/>
                      <w:color w:val="4B0096"/>
                      <w:sz w:val="96"/>
                      <w:szCs w:val="96"/>
                    </w:rPr>
                  </w:pPr>
                  <w:ins w:id="472" w:author="Luke Yeaton" w:date="2015-04-06T22:22:00Z">
                    <w:r>
                      <w:rPr>
                        <w:rFonts w:ascii="Comic Sans MS" w:hAnsi="Comic Sans MS"/>
                        <w:b/>
                        <w:color w:val="4B0096"/>
                        <w:sz w:val="96"/>
                        <w:szCs w:val="96"/>
                      </w:rPr>
                      <w:t>A</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73"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0545222A" w14:textId="77777777" w:rsidR="00A80A68" w:rsidRDefault="00A80A68" w:rsidP="00A80A68">
                  <w:pPr>
                    <w:spacing w:line="256" w:lineRule="auto"/>
                    <w:jc w:val="center"/>
                    <w:rPr>
                      <w:ins w:id="474" w:author="Luke Yeaton" w:date="2015-04-06T22:22:00Z"/>
                      <w:rFonts w:ascii="Comic Sans MS" w:eastAsia="Calibri" w:hAnsi="Comic Sans MS"/>
                      <w:b/>
                      <w:color w:val="4B0096"/>
                      <w:sz w:val="96"/>
                      <w:szCs w:val="96"/>
                    </w:rPr>
                  </w:pPr>
                  <w:ins w:id="475" w:author="Luke Yeaton" w:date="2015-04-06T22:22:00Z">
                    <w:r>
                      <w:rPr>
                        <w:rFonts w:ascii="Comic Sans MS" w:hAnsi="Comic Sans MS"/>
                        <w:b/>
                        <w:color w:val="4B0096"/>
                        <w:sz w:val="96"/>
                        <w:szCs w:val="96"/>
                      </w:rPr>
                      <w:t>C</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76"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483C6446" w14:textId="77777777" w:rsidR="00A80A68" w:rsidRDefault="00A80A68" w:rsidP="00A80A68">
                  <w:pPr>
                    <w:spacing w:line="256" w:lineRule="auto"/>
                    <w:jc w:val="center"/>
                    <w:rPr>
                      <w:ins w:id="477" w:author="Luke Yeaton" w:date="2015-04-06T22:22:00Z"/>
                      <w:rFonts w:ascii="Comic Sans MS" w:eastAsia="Calibri" w:hAnsi="Comic Sans MS"/>
                      <w:b/>
                      <w:color w:val="4B0096"/>
                      <w:sz w:val="96"/>
                      <w:szCs w:val="96"/>
                    </w:rPr>
                  </w:pPr>
                  <w:ins w:id="478" w:author="Luke Yeaton" w:date="2015-04-06T22:22:00Z">
                    <w:r>
                      <w:rPr>
                        <w:rFonts w:ascii="Comic Sans MS" w:hAnsi="Comic Sans MS"/>
                        <w:b/>
                        <w:color w:val="4B0096"/>
                        <w:sz w:val="96"/>
                        <w:szCs w:val="96"/>
                      </w:rPr>
                      <w:t>L</w:t>
                    </w:r>
                  </w:ins>
                </w:p>
              </w:tc>
            </w:tr>
            <w:tr w:rsidR="00A80A68" w:rsidRPr="00D85FFD" w14:paraId="35F80A64" w14:textId="77777777" w:rsidTr="00DE2995">
              <w:trPr>
                <w:trHeight w:val="1584"/>
                <w:ins w:id="479" w:author="Luke Yeaton" w:date="2015-04-06T22:22:00Z"/>
                <w:trPrChange w:id="480" w:author="Luke Yeaton" w:date="2015-04-06T22:22:00Z">
                  <w:trPr>
                    <w:trHeight w:val="1584"/>
                  </w:trPr>
                </w:trPrChange>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81"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5158B7A5" w14:textId="77777777" w:rsidR="00A80A68" w:rsidRDefault="00A80A68" w:rsidP="00A80A68">
                  <w:pPr>
                    <w:spacing w:line="256" w:lineRule="auto"/>
                    <w:jc w:val="center"/>
                    <w:rPr>
                      <w:ins w:id="482" w:author="Luke Yeaton" w:date="2015-04-06T22:22:00Z"/>
                      <w:rFonts w:ascii="Comic Sans MS" w:eastAsia="Calibri" w:hAnsi="Comic Sans MS"/>
                      <w:b/>
                      <w:color w:val="4B0096"/>
                      <w:sz w:val="96"/>
                      <w:szCs w:val="96"/>
                    </w:rPr>
                  </w:pPr>
                  <w:ins w:id="483" w:author="Luke Yeaton" w:date="2015-04-06T22:22:00Z">
                    <w:r>
                      <w:rPr>
                        <w:rFonts w:ascii="Comic Sans MS" w:hAnsi="Comic Sans MS"/>
                        <w:b/>
                        <w:color w:val="4B0096"/>
                        <w:sz w:val="96"/>
                        <w:szCs w:val="96"/>
                      </w:rPr>
                      <w:t>H</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84"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538A167F" w14:textId="77777777" w:rsidR="00A80A68" w:rsidRDefault="00A80A68" w:rsidP="00A80A68">
                  <w:pPr>
                    <w:spacing w:line="256" w:lineRule="auto"/>
                    <w:jc w:val="center"/>
                    <w:rPr>
                      <w:ins w:id="485" w:author="Luke Yeaton" w:date="2015-04-06T22:22:00Z"/>
                      <w:rFonts w:ascii="Comic Sans MS" w:eastAsia="Calibri" w:hAnsi="Comic Sans MS"/>
                      <w:b/>
                      <w:color w:val="4B0096"/>
                      <w:sz w:val="96"/>
                      <w:szCs w:val="96"/>
                    </w:rPr>
                  </w:pPr>
                  <w:ins w:id="486" w:author="Luke Yeaton" w:date="2015-04-06T22:22:00Z">
                    <w:r>
                      <w:rPr>
                        <w:rFonts w:ascii="Comic Sans MS" w:hAnsi="Comic Sans MS"/>
                        <w:b/>
                        <w:color w:val="4B0096"/>
                        <w:sz w:val="96"/>
                        <w:szCs w:val="96"/>
                      </w:rPr>
                      <w:t>N</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87"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738DF301" w14:textId="77777777" w:rsidR="00A80A68" w:rsidRDefault="00A80A68" w:rsidP="00A80A68">
                  <w:pPr>
                    <w:spacing w:line="256" w:lineRule="auto"/>
                    <w:jc w:val="center"/>
                    <w:rPr>
                      <w:ins w:id="488" w:author="Luke Yeaton" w:date="2015-04-06T22:22:00Z"/>
                      <w:rFonts w:ascii="Comic Sans MS" w:eastAsia="Calibri" w:hAnsi="Comic Sans MS"/>
                      <w:b/>
                      <w:color w:val="4B0096"/>
                      <w:sz w:val="96"/>
                      <w:szCs w:val="96"/>
                    </w:rPr>
                  </w:pPr>
                  <w:ins w:id="489" w:author="Luke Yeaton" w:date="2015-04-06T22:22:00Z">
                    <w:r>
                      <w:rPr>
                        <w:rFonts w:ascii="Comic Sans MS" w:hAnsi="Comic Sans MS"/>
                        <w:b/>
                        <w:color w:val="4B0096"/>
                        <w:sz w:val="96"/>
                        <w:szCs w:val="96"/>
                      </w:rPr>
                      <w:t>I</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90"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27B06AA5" w14:textId="77777777" w:rsidR="00A80A68" w:rsidRDefault="00A80A68" w:rsidP="00A80A68">
                  <w:pPr>
                    <w:spacing w:line="256" w:lineRule="auto"/>
                    <w:jc w:val="center"/>
                    <w:rPr>
                      <w:ins w:id="491" w:author="Luke Yeaton" w:date="2015-04-06T22:22:00Z"/>
                      <w:rFonts w:ascii="Comic Sans MS" w:eastAsia="Calibri" w:hAnsi="Comic Sans MS"/>
                      <w:b/>
                      <w:color w:val="4B0096"/>
                      <w:sz w:val="96"/>
                      <w:szCs w:val="96"/>
                    </w:rPr>
                  </w:pPr>
                  <w:ins w:id="492" w:author="Luke Yeaton" w:date="2015-04-06T22:22:00Z">
                    <w:r>
                      <w:rPr>
                        <w:rFonts w:ascii="Comic Sans MS" w:hAnsi="Comic Sans MS"/>
                        <w:b/>
                        <w:color w:val="4B0096"/>
                        <w:sz w:val="96"/>
                        <w:szCs w:val="96"/>
                      </w:rPr>
                      <w:t>P</w:t>
                    </w:r>
                  </w:ins>
                </w:p>
              </w:tc>
            </w:tr>
            <w:tr w:rsidR="00A80A68" w:rsidRPr="00D85FFD" w14:paraId="1D3F4562" w14:textId="77777777" w:rsidTr="00DE2995">
              <w:trPr>
                <w:trHeight w:val="1584"/>
                <w:ins w:id="493" w:author="Luke Yeaton" w:date="2015-04-06T22:22:00Z"/>
                <w:trPrChange w:id="494" w:author="Luke Yeaton" w:date="2015-04-06T22:22:00Z">
                  <w:trPr>
                    <w:trHeight w:val="1584"/>
                  </w:trPr>
                </w:trPrChange>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95"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07B37EFD" w14:textId="77777777" w:rsidR="00A80A68" w:rsidRDefault="00A80A68" w:rsidP="00A80A68">
                  <w:pPr>
                    <w:spacing w:line="256" w:lineRule="auto"/>
                    <w:jc w:val="center"/>
                    <w:rPr>
                      <w:ins w:id="496" w:author="Luke Yeaton" w:date="2015-04-06T22:22:00Z"/>
                      <w:rFonts w:ascii="Comic Sans MS" w:eastAsia="Calibri" w:hAnsi="Comic Sans MS"/>
                      <w:b/>
                      <w:color w:val="4B0096"/>
                      <w:sz w:val="96"/>
                      <w:szCs w:val="96"/>
                    </w:rPr>
                  </w:pPr>
                  <w:ins w:id="497" w:author="Luke Yeaton" w:date="2015-04-06T22:22:00Z">
                    <w:r>
                      <w:rPr>
                        <w:rFonts w:ascii="Comic Sans MS" w:hAnsi="Comic Sans MS"/>
                        <w:b/>
                        <w:color w:val="4B0096"/>
                        <w:sz w:val="96"/>
                        <w:szCs w:val="96"/>
                      </w:rPr>
                      <w:t>E</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498"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0C1B6F87" w14:textId="77777777" w:rsidR="00A80A68" w:rsidRDefault="00A80A68" w:rsidP="00A80A68">
                  <w:pPr>
                    <w:spacing w:line="256" w:lineRule="auto"/>
                    <w:jc w:val="center"/>
                    <w:rPr>
                      <w:ins w:id="499" w:author="Luke Yeaton" w:date="2015-04-06T22:22:00Z"/>
                      <w:rFonts w:ascii="Comic Sans MS" w:eastAsia="Calibri" w:hAnsi="Comic Sans MS"/>
                      <w:b/>
                      <w:color w:val="4B0096"/>
                      <w:sz w:val="96"/>
                      <w:szCs w:val="96"/>
                    </w:rPr>
                  </w:pPr>
                  <w:ins w:id="500" w:author="Luke Yeaton" w:date="2015-04-06T22:22:00Z">
                    <w:r>
                      <w:rPr>
                        <w:rFonts w:ascii="Comic Sans MS" w:hAnsi="Comic Sans MS"/>
                        <w:b/>
                        <w:color w:val="4B0096"/>
                        <w:sz w:val="96"/>
                        <w:szCs w:val="96"/>
                      </w:rPr>
                      <w:t>D</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501"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139249B0" w14:textId="77777777" w:rsidR="00A80A68" w:rsidRDefault="00A80A68" w:rsidP="00A80A68">
                  <w:pPr>
                    <w:spacing w:line="256" w:lineRule="auto"/>
                    <w:jc w:val="center"/>
                    <w:rPr>
                      <w:ins w:id="502" w:author="Luke Yeaton" w:date="2015-04-06T22:22:00Z"/>
                      <w:rFonts w:ascii="Comic Sans MS" w:eastAsia="Calibri" w:hAnsi="Comic Sans MS"/>
                      <w:b/>
                      <w:color w:val="4B0096"/>
                      <w:sz w:val="96"/>
                      <w:szCs w:val="96"/>
                    </w:rPr>
                  </w:pPr>
                  <w:ins w:id="503" w:author="Luke Yeaton" w:date="2015-04-06T22:22:00Z">
                    <w:r>
                      <w:rPr>
                        <w:rFonts w:ascii="Comic Sans MS" w:hAnsi="Comic Sans MS"/>
                        <w:b/>
                        <w:color w:val="4B0096"/>
                        <w:sz w:val="96"/>
                        <w:szCs w:val="96"/>
                      </w:rPr>
                      <w:t>N</w:t>
                    </w:r>
                  </w:ins>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Change w:id="504" w:author="Luke Yeaton" w:date="2015-04-06T22:22:00Z">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tcPrChange>
                </w:tcPr>
                <w:p w14:paraId="6E21AEE4" w14:textId="77777777" w:rsidR="00A80A68" w:rsidRDefault="00A80A68" w:rsidP="00A80A68">
                  <w:pPr>
                    <w:spacing w:line="256" w:lineRule="auto"/>
                    <w:jc w:val="center"/>
                    <w:rPr>
                      <w:ins w:id="505" w:author="Luke Yeaton" w:date="2015-04-06T22:22:00Z"/>
                      <w:rFonts w:ascii="Comic Sans MS" w:eastAsia="Calibri" w:hAnsi="Comic Sans MS"/>
                      <w:b/>
                      <w:color w:val="4B0096"/>
                      <w:sz w:val="96"/>
                      <w:szCs w:val="96"/>
                    </w:rPr>
                  </w:pPr>
                  <w:ins w:id="506" w:author="Luke Yeaton" w:date="2015-04-06T22:22:00Z">
                    <w:r>
                      <w:rPr>
                        <w:rFonts w:ascii="Comic Sans MS" w:hAnsi="Comic Sans MS"/>
                        <w:b/>
                        <w:color w:val="4B0096"/>
                        <w:sz w:val="96"/>
                        <w:szCs w:val="96"/>
                      </w:rPr>
                      <w:t>A</w:t>
                    </w:r>
                  </w:ins>
                </w:p>
              </w:tc>
            </w:tr>
          </w:tbl>
          <w:p w14:paraId="4AF491D7" w14:textId="77777777" w:rsidR="00D85FFD" w:rsidRDefault="00D85FFD" w:rsidP="00D85FFD">
            <w:pPr>
              <w:tabs>
                <w:tab w:val="left" w:pos="8040"/>
              </w:tabs>
            </w:pPr>
          </w:p>
          <w:p w14:paraId="238BB6A1" w14:textId="77777777" w:rsidR="00D85FFD" w:rsidRDefault="00D85FFD" w:rsidP="00D85FFD">
            <w:pPr>
              <w:tabs>
                <w:tab w:val="left" w:pos="8040"/>
              </w:tabs>
            </w:pPr>
          </w:p>
          <w:p w14:paraId="41EA09F1" w14:textId="77777777" w:rsidR="00D85FFD" w:rsidRDefault="00D85FFD" w:rsidP="00D85FFD">
            <w:pPr>
              <w:tabs>
                <w:tab w:val="left" w:pos="8040"/>
              </w:tabs>
            </w:pPr>
          </w:p>
          <w:p w14:paraId="4A8C3905" w14:textId="77777777" w:rsidR="00D85FFD" w:rsidRDefault="00D85FFD" w:rsidP="00D85FFD">
            <w:pPr>
              <w:tabs>
                <w:tab w:val="left" w:pos="8040"/>
              </w:tabs>
            </w:pPr>
          </w:p>
          <w:p w14:paraId="00743FD3" w14:textId="77777777" w:rsidR="00D85FFD" w:rsidRDefault="00D85FFD" w:rsidP="00D85FFD">
            <w:pPr>
              <w:tabs>
                <w:tab w:val="left" w:pos="8040"/>
              </w:tabs>
            </w:pPr>
          </w:p>
          <w:p w14:paraId="06C12E50" w14:textId="77777777" w:rsidR="00D85FFD" w:rsidRDefault="00D85FFD" w:rsidP="00D85FFD">
            <w:pPr>
              <w:tabs>
                <w:tab w:val="left" w:pos="8040"/>
              </w:tabs>
            </w:pPr>
          </w:p>
          <w:p w14:paraId="3C1A706E" w14:textId="77777777" w:rsidR="00D85FFD" w:rsidRDefault="00D85FFD" w:rsidP="00D85FFD">
            <w:pPr>
              <w:tabs>
                <w:tab w:val="left" w:pos="8040"/>
              </w:tabs>
            </w:pPr>
          </w:p>
          <w:p w14:paraId="5D58083C" w14:textId="77777777" w:rsidR="00D85FFD" w:rsidRDefault="00D85FFD" w:rsidP="00D85FFD">
            <w:pPr>
              <w:tabs>
                <w:tab w:val="left" w:pos="8040"/>
              </w:tabs>
            </w:pPr>
          </w:p>
          <w:p w14:paraId="1540C6E8" w14:textId="77777777" w:rsidR="00D85FFD" w:rsidRDefault="00D85FFD" w:rsidP="00D85FFD">
            <w:pPr>
              <w:tabs>
                <w:tab w:val="left" w:pos="8040"/>
              </w:tabs>
            </w:pPr>
          </w:p>
          <w:tbl>
            <w:tblPr>
              <w:tblpPr w:leftFromText="180" w:rightFromText="180" w:bottomFromText="160" w:vertAnchor="page" w:horzAnchor="margin" w:tblpXSpec="center" w:tblpY="2116"/>
              <w:tblW w:w="0" w:type="auto"/>
              <w:tblBorders>
                <w:top w:val="single" w:sz="36" w:space="0" w:color="000099"/>
                <w:left w:val="single" w:sz="36" w:space="0" w:color="000099"/>
                <w:bottom w:val="single" w:sz="36" w:space="0" w:color="000099"/>
                <w:right w:val="single" w:sz="36" w:space="0" w:color="000099"/>
                <w:insideH w:val="single" w:sz="36" w:space="0" w:color="000099"/>
                <w:insideV w:val="single" w:sz="36" w:space="0" w:color="000099"/>
              </w:tblBorders>
              <w:shd w:val="clear" w:color="auto" w:fill="E1FFE1"/>
              <w:tblLayout w:type="fixed"/>
              <w:tblLook w:val="04A0" w:firstRow="1" w:lastRow="0" w:firstColumn="1" w:lastColumn="0" w:noHBand="0" w:noVBand="1"/>
            </w:tblPr>
            <w:tblGrid>
              <w:gridCol w:w="1728"/>
              <w:gridCol w:w="1728"/>
              <w:gridCol w:w="1728"/>
              <w:gridCol w:w="1728"/>
            </w:tblGrid>
            <w:tr w:rsidR="00D85FFD" w:rsidRPr="00D85FFD" w:rsidDel="00A80A68" w14:paraId="061F409E" w14:textId="397C21E5" w:rsidTr="00D85FFD">
              <w:trPr>
                <w:trHeight w:val="1584"/>
                <w:del w:id="507" w:author="Luke Yeaton" w:date="2015-04-06T22:22: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711B7557" w14:textId="2DABCD56" w:rsidR="00D85FFD" w:rsidDel="00A80A68" w:rsidRDefault="00D85FFD" w:rsidP="00D85FFD">
                  <w:pPr>
                    <w:spacing w:line="256" w:lineRule="auto"/>
                    <w:jc w:val="center"/>
                    <w:rPr>
                      <w:del w:id="508" w:author="Luke Yeaton" w:date="2015-04-06T22:22:00Z"/>
                      <w:rFonts w:ascii="Comic Sans MS" w:eastAsia="Calibri" w:hAnsi="Comic Sans MS"/>
                      <w:b/>
                      <w:color w:val="4B0096"/>
                      <w:sz w:val="96"/>
                      <w:szCs w:val="96"/>
                    </w:rPr>
                  </w:pPr>
                  <w:del w:id="509" w:author="Luke Yeaton" w:date="2015-04-06T22:22:00Z">
                    <w:r w:rsidDel="00A80A68">
                      <w:rPr>
                        <w:rFonts w:ascii="Comic Sans MS" w:hAnsi="Comic Sans MS"/>
                        <w:b/>
                        <w:color w:val="4B0096"/>
                        <w:sz w:val="96"/>
                        <w:szCs w:val="96"/>
                      </w:rPr>
                      <w:delText>E</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45717A40" w14:textId="662B498C" w:rsidR="00D85FFD" w:rsidDel="00A80A68" w:rsidRDefault="00D85FFD" w:rsidP="00D85FFD">
                  <w:pPr>
                    <w:spacing w:line="256" w:lineRule="auto"/>
                    <w:jc w:val="center"/>
                    <w:rPr>
                      <w:del w:id="510" w:author="Luke Yeaton" w:date="2015-04-06T22:22:00Z"/>
                      <w:rFonts w:ascii="Comic Sans MS" w:eastAsia="Calibri" w:hAnsi="Comic Sans MS"/>
                      <w:b/>
                      <w:color w:val="4B0096"/>
                      <w:sz w:val="96"/>
                      <w:szCs w:val="96"/>
                    </w:rPr>
                  </w:pPr>
                  <w:del w:id="511" w:author="Luke Yeaton" w:date="2015-04-06T22:22:00Z">
                    <w:r w:rsidDel="00A80A68">
                      <w:rPr>
                        <w:rFonts w:ascii="Comic Sans MS" w:hAnsi="Comic Sans MS"/>
                        <w:b/>
                        <w:color w:val="4B0096"/>
                        <w:sz w:val="96"/>
                        <w:szCs w:val="96"/>
                      </w:rPr>
                      <w:delText>A</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2D6BB59A" w14:textId="22042018" w:rsidR="00D85FFD" w:rsidDel="00A80A68" w:rsidRDefault="00D85FFD" w:rsidP="00D85FFD">
                  <w:pPr>
                    <w:spacing w:line="256" w:lineRule="auto"/>
                    <w:jc w:val="center"/>
                    <w:rPr>
                      <w:del w:id="512" w:author="Luke Yeaton" w:date="2015-04-06T22:22:00Z"/>
                      <w:rFonts w:ascii="Comic Sans MS" w:eastAsia="Calibri" w:hAnsi="Comic Sans MS"/>
                      <w:b/>
                      <w:color w:val="4B0096"/>
                      <w:sz w:val="96"/>
                      <w:szCs w:val="96"/>
                    </w:rPr>
                  </w:pPr>
                  <w:del w:id="513" w:author="Luke Yeaton" w:date="2015-04-06T22:22:00Z">
                    <w:r w:rsidDel="00A80A68">
                      <w:rPr>
                        <w:rFonts w:ascii="Comic Sans MS" w:hAnsi="Comic Sans MS"/>
                        <w:b/>
                        <w:color w:val="4B0096"/>
                        <w:sz w:val="96"/>
                        <w:szCs w:val="96"/>
                      </w:rPr>
                      <w:delText>M</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1822B24F" w14:textId="0046DC40" w:rsidR="00D85FFD" w:rsidDel="00A80A68" w:rsidRDefault="00D85FFD" w:rsidP="00D85FFD">
                  <w:pPr>
                    <w:spacing w:line="256" w:lineRule="auto"/>
                    <w:jc w:val="center"/>
                    <w:rPr>
                      <w:del w:id="514" w:author="Luke Yeaton" w:date="2015-04-06T22:22:00Z"/>
                      <w:rFonts w:ascii="Comic Sans MS" w:eastAsia="Calibri" w:hAnsi="Comic Sans MS"/>
                      <w:b/>
                      <w:color w:val="4B0096"/>
                      <w:sz w:val="96"/>
                      <w:szCs w:val="96"/>
                    </w:rPr>
                  </w:pPr>
                  <w:del w:id="515" w:author="Luke Yeaton" w:date="2015-04-06T22:22:00Z">
                    <w:r w:rsidDel="00A80A68">
                      <w:rPr>
                        <w:rFonts w:ascii="Comic Sans MS" w:hAnsi="Comic Sans MS"/>
                        <w:b/>
                        <w:color w:val="4B0096"/>
                        <w:sz w:val="96"/>
                        <w:szCs w:val="96"/>
                      </w:rPr>
                      <w:delText>J</w:delText>
                    </w:r>
                  </w:del>
                </w:p>
              </w:tc>
            </w:tr>
            <w:tr w:rsidR="00D85FFD" w:rsidRPr="00D85FFD" w:rsidDel="00A80A68" w14:paraId="36BEFAE5" w14:textId="2AD32292" w:rsidTr="00D85FFD">
              <w:trPr>
                <w:trHeight w:val="1584"/>
                <w:del w:id="516" w:author="Luke Yeaton" w:date="2015-04-06T22:22: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77FE9E8C" w14:textId="6311E7B1" w:rsidR="00D85FFD" w:rsidDel="00A80A68" w:rsidRDefault="00D85FFD" w:rsidP="00D85FFD">
                  <w:pPr>
                    <w:spacing w:line="256" w:lineRule="auto"/>
                    <w:jc w:val="center"/>
                    <w:rPr>
                      <w:del w:id="517" w:author="Luke Yeaton" w:date="2015-04-06T22:22:00Z"/>
                      <w:rFonts w:ascii="Comic Sans MS" w:eastAsia="Calibri" w:hAnsi="Comic Sans MS"/>
                      <w:b/>
                      <w:color w:val="4B0096"/>
                      <w:sz w:val="96"/>
                      <w:szCs w:val="96"/>
                    </w:rPr>
                  </w:pPr>
                  <w:del w:id="518" w:author="Luke Yeaton" w:date="2015-04-06T22:22:00Z">
                    <w:r w:rsidDel="00A80A68">
                      <w:rPr>
                        <w:rFonts w:ascii="Comic Sans MS" w:hAnsi="Comic Sans MS"/>
                        <w:b/>
                        <w:color w:val="4B0096"/>
                        <w:sz w:val="96"/>
                        <w:szCs w:val="96"/>
                      </w:rPr>
                      <w:delText>S</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7E15670D" w14:textId="2F275CFA" w:rsidR="00D85FFD" w:rsidDel="00A80A68" w:rsidRDefault="00D85FFD" w:rsidP="00D85FFD">
                  <w:pPr>
                    <w:spacing w:line="256" w:lineRule="auto"/>
                    <w:jc w:val="center"/>
                    <w:rPr>
                      <w:del w:id="519" w:author="Luke Yeaton" w:date="2015-04-06T22:22:00Z"/>
                      <w:rFonts w:ascii="Comic Sans MS" w:eastAsia="Calibri" w:hAnsi="Comic Sans MS"/>
                      <w:b/>
                      <w:color w:val="4B0096"/>
                      <w:sz w:val="96"/>
                      <w:szCs w:val="96"/>
                    </w:rPr>
                  </w:pPr>
                  <w:del w:id="520" w:author="Luke Yeaton" w:date="2015-04-06T22:22:00Z">
                    <w:r w:rsidDel="00A80A68">
                      <w:rPr>
                        <w:rFonts w:ascii="Comic Sans MS" w:hAnsi="Comic Sans MS"/>
                        <w:b/>
                        <w:color w:val="4B0096"/>
                        <w:sz w:val="96"/>
                        <w:szCs w:val="96"/>
                      </w:rPr>
                      <w:delText>A</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161F6A37" w14:textId="2C265C52" w:rsidR="00D85FFD" w:rsidDel="00A80A68" w:rsidRDefault="00D85FFD" w:rsidP="00D85FFD">
                  <w:pPr>
                    <w:spacing w:line="256" w:lineRule="auto"/>
                    <w:jc w:val="center"/>
                    <w:rPr>
                      <w:del w:id="521" w:author="Luke Yeaton" w:date="2015-04-06T22:22:00Z"/>
                      <w:rFonts w:ascii="Comic Sans MS" w:eastAsia="Calibri" w:hAnsi="Comic Sans MS"/>
                      <w:b/>
                      <w:color w:val="4B0096"/>
                      <w:sz w:val="96"/>
                      <w:szCs w:val="96"/>
                    </w:rPr>
                  </w:pPr>
                  <w:del w:id="522" w:author="Luke Yeaton" w:date="2015-04-06T22:22:00Z">
                    <w:r w:rsidDel="00A80A68">
                      <w:rPr>
                        <w:rFonts w:ascii="Comic Sans MS" w:hAnsi="Comic Sans MS"/>
                        <w:b/>
                        <w:color w:val="4B0096"/>
                        <w:sz w:val="96"/>
                        <w:szCs w:val="96"/>
                      </w:rPr>
                      <w:delText>C</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4E3A89A2" w14:textId="4AAEB143" w:rsidR="00D85FFD" w:rsidDel="00A80A68" w:rsidRDefault="00D85FFD" w:rsidP="00D85FFD">
                  <w:pPr>
                    <w:spacing w:line="256" w:lineRule="auto"/>
                    <w:jc w:val="center"/>
                    <w:rPr>
                      <w:del w:id="523" w:author="Luke Yeaton" w:date="2015-04-06T22:22:00Z"/>
                      <w:rFonts w:ascii="Comic Sans MS" w:eastAsia="Calibri" w:hAnsi="Comic Sans MS"/>
                      <w:b/>
                      <w:color w:val="4B0096"/>
                      <w:sz w:val="96"/>
                      <w:szCs w:val="96"/>
                    </w:rPr>
                  </w:pPr>
                  <w:del w:id="524" w:author="Luke Yeaton" w:date="2015-04-06T22:22:00Z">
                    <w:r w:rsidDel="00A80A68">
                      <w:rPr>
                        <w:rFonts w:ascii="Comic Sans MS" w:hAnsi="Comic Sans MS"/>
                        <w:b/>
                        <w:color w:val="4B0096"/>
                        <w:sz w:val="96"/>
                        <w:szCs w:val="96"/>
                      </w:rPr>
                      <w:delText>L</w:delText>
                    </w:r>
                  </w:del>
                </w:p>
              </w:tc>
            </w:tr>
            <w:tr w:rsidR="00D85FFD" w:rsidRPr="00D85FFD" w:rsidDel="00A80A68" w14:paraId="55216C43" w14:textId="3F6869EE" w:rsidTr="00D85FFD">
              <w:trPr>
                <w:trHeight w:val="1584"/>
                <w:del w:id="525" w:author="Luke Yeaton" w:date="2015-04-06T22:22: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57AC045F" w14:textId="78A4774F" w:rsidR="00D85FFD" w:rsidDel="00A80A68" w:rsidRDefault="00D85FFD" w:rsidP="00D85FFD">
                  <w:pPr>
                    <w:spacing w:line="256" w:lineRule="auto"/>
                    <w:jc w:val="center"/>
                    <w:rPr>
                      <w:del w:id="526" w:author="Luke Yeaton" w:date="2015-04-06T22:22:00Z"/>
                      <w:rFonts w:ascii="Comic Sans MS" w:eastAsia="Calibri" w:hAnsi="Comic Sans MS"/>
                      <w:b/>
                      <w:color w:val="4B0096"/>
                      <w:sz w:val="96"/>
                      <w:szCs w:val="96"/>
                    </w:rPr>
                  </w:pPr>
                  <w:del w:id="527" w:author="Luke Yeaton" w:date="2015-04-06T22:22:00Z">
                    <w:r w:rsidDel="00A80A68">
                      <w:rPr>
                        <w:rFonts w:ascii="Comic Sans MS" w:hAnsi="Comic Sans MS"/>
                        <w:b/>
                        <w:color w:val="4B0096"/>
                        <w:sz w:val="96"/>
                        <w:szCs w:val="96"/>
                      </w:rPr>
                      <w:delText>H</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7D30A0E7" w14:textId="0FC4F5EA" w:rsidR="00D85FFD" w:rsidDel="00A80A68" w:rsidRDefault="00D85FFD" w:rsidP="00D85FFD">
                  <w:pPr>
                    <w:spacing w:line="256" w:lineRule="auto"/>
                    <w:jc w:val="center"/>
                    <w:rPr>
                      <w:del w:id="528" w:author="Luke Yeaton" w:date="2015-04-06T22:22:00Z"/>
                      <w:rFonts w:ascii="Comic Sans MS" w:eastAsia="Calibri" w:hAnsi="Comic Sans MS"/>
                      <w:b/>
                      <w:color w:val="4B0096"/>
                      <w:sz w:val="96"/>
                      <w:szCs w:val="96"/>
                    </w:rPr>
                  </w:pPr>
                  <w:del w:id="529" w:author="Luke Yeaton" w:date="2015-04-06T22:22:00Z">
                    <w:r w:rsidDel="00A80A68">
                      <w:rPr>
                        <w:rFonts w:ascii="Comic Sans MS" w:hAnsi="Comic Sans MS"/>
                        <w:b/>
                        <w:color w:val="4B0096"/>
                        <w:sz w:val="96"/>
                        <w:szCs w:val="96"/>
                      </w:rPr>
                      <w:delText>N</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4D99A971" w14:textId="2B21F4AC" w:rsidR="00D85FFD" w:rsidDel="00A80A68" w:rsidRDefault="00D85FFD" w:rsidP="00D85FFD">
                  <w:pPr>
                    <w:spacing w:line="256" w:lineRule="auto"/>
                    <w:jc w:val="center"/>
                    <w:rPr>
                      <w:del w:id="530" w:author="Luke Yeaton" w:date="2015-04-06T22:22:00Z"/>
                      <w:rFonts w:ascii="Comic Sans MS" w:eastAsia="Calibri" w:hAnsi="Comic Sans MS"/>
                      <w:b/>
                      <w:color w:val="4B0096"/>
                      <w:sz w:val="96"/>
                      <w:szCs w:val="96"/>
                    </w:rPr>
                  </w:pPr>
                  <w:del w:id="531" w:author="Luke Yeaton" w:date="2015-04-06T22:22:00Z">
                    <w:r w:rsidDel="00A80A68">
                      <w:rPr>
                        <w:rFonts w:ascii="Comic Sans MS" w:hAnsi="Comic Sans MS"/>
                        <w:b/>
                        <w:color w:val="4B0096"/>
                        <w:sz w:val="96"/>
                        <w:szCs w:val="96"/>
                      </w:rPr>
                      <w:delText>I</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1B0620B4" w14:textId="2DF8DDF9" w:rsidR="00D85FFD" w:rsidDel="00A80A68" w:rsidRDefault="00D85FFD" w:rsidP="00D85FFD">
                  <w:pPr>
                    <w:spacing w:line="256" w:lineRule="auto"/>
                    <w:jc w:val="center"/>
                    <w:rPr>
                      <w:del w:id="532" w:author="Luke Yeaton" w:date="2015-04-06T22:22:00Z"/>
                      <w:rFonts w:ascii="Comic Sans MS" w:eastAsia="Calibri" w:hAnsi="Comic Sans MS"/>
                      <w:b/>
                      <w:color w:val="4B0096"/>
                      <w:sz w:val="96"/>
                      <w:szCs w:val="96"/>
                    </w:rPr>
                  </w:pPr>
                  <w:del w:id="533" w:author="Luke Yeaton" w:date="2015-04-06T22:22:00Z">
                    <w:r w:rsidDel="00A80A68">
                      <w:rPr>
                        <w:rFonts w:ascii="Comic Sans MS" w:hAnsi="Comic Sans MS"/>
                        <w:b/>
                        <w:color w:val="4B0096"/>
                        <w:sz w:val="96"/>
                        <w:szCs w:val="96"/>
                      </w:rPr>
                      <w:delText>P</w:delText>
                    </w:r>
                  </w:del>
                </w:p>
              </w:tc>
            </w:tr>
            <w:tr w:rsidR="00D85FFD" w:rsidRPr="00D85FFD" w:rsidDel="00A80A68" w14:paraId="3DE98833" w14:textId="7F84E981" w:rsidTr="00D85FFD">
              <w:trPr>
                <w:trHeight w:val="1584"/>
                <w:del w:id="534" w:author="Luke Yeaton" w:date="2015-04-06T22:22:00Z"/>
              </w:trPr>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7E431C21" w14:textId="65487B36" w:rsidR="00D85FFD" w:rsidDel="00A80A68" w:rsidRDefault="00D85FFD" w:rsidP="00D85FFD">
                  <w:pPr>
                    <w:spacing w:line="256" w:lineRule="auto"/>
                    <w:jc w:val="center"/>
                    <w:rPr>
                      <w:del w:id="535" w:author="Luke Yeaton" w:date="2015-04-06T22:22:00Z"/>
                      <w:rFonts w:ascii="Comic Sans MS" w:eastAsia="Calibri" w:hAnsi="Comic Sans MS"/>
                      <w:b/>
                      <w:color w:val="4B0096"/>
                      <w:sz w:val="96"/>
                      <w:szCs w:val="96"/>
                    </w:rPr>
                  </w:pPr>
                  <w:del w:id="536" w:author="Luke Yeaton" w:date="2015-04-06T22:22:00Z">
                    <w:r w:rsidDel="00A80A68">
                      <w:rPr>
                        <w:rFonts w:ascii="Comic Sans MS" w:hAnsi="Comic Sans MS"/>
                        <w:b/>
                        <w:color w:val="4B0096"/>
                        <w:sz w:val="96"/>
                        <w:szCs w:val="96"/>
                      </w:rPr>
                      <w:delText>E</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6F9B1D5D" w14:textId="5DF4DA9E" w:rsidR="00D85FFD" w:rsidDel="00A80A68" w:rsidRDefault="00D85FFD" w:rsidP="00D85FFD">
                  <w:pPr>
                    <w:spacing w:line="256" w:lineRule="auto"/>
                    <w:jc w:val="center"/>
                    <w:rPr>
                      <w:del w:id="537" w:author="Luke Yeaton" w:date="2015-04-06T22:22:00Z"/>
                      <w:rFonts w:ascii="Comic Sans MS" w:eastAsia="Calibri" w:hAnsi="Comic Sans MS"/>
                      <w:b/>
                      <w:color w:val="4B0096"/>
                      <w:sz w:val="96"/>
                      <w:szCs w:val="96"/>
                    </w:rPr>
                  </w:pPr>
                  <w:del w:id="538" w:author="Luke Yeaton" w:date="2015-04-06T22:22:00Z">
                    <w:r w:rsidDel="00A80A68">
                      <w:rPr>
                        <w:rFonts w:ascii="Comic Sans MS" w:hAnsi="Comic Sans MS"/>
                        <w:b/>
                        <w:color w:val="4B0096"/>
                        <w:sz w:val="96"/>
                        <w:szCs w:val="96"/>
                      </w:rPr>
                      <w:delText>D</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2CC270E6" w14:textId="180E375D" w:rsidR="00D85FFD" w:rsidDel="00A80A68" w:rsidRDefault="00D85FFD" w:rsidP="00D85FFD">
                  <w:pPr>
                    <w:spacing w:line="256" w:lineRule="auto"/>
                    <w:jc w:val="center"/>
                    <w:rPr>
                      <w:del w:id="539" w:author="Luke Yeaton" w:date="2015-04-06T22:22:00Z"/>
                      <w:rFonts w:ascii="Comic Sans MS" w:eastAsia="Calibri" w:hAnsi="Comic Sans MS"/>
                      <w:b/>
                      <w:color w:val="4B0096"/>
                      <w:sz w:val="96"/>
                      <w:szCs w:val="96"/>
                    </w:rPr>
                  </w:pPr>
                  <w:del w:id="540" w:author="Luke Yeaton" w:date="2015-04-06T22:22:00Z">
                    <w:r w:rsidDel="00A80A68">
                      <w:rPr>
                        <w:rFonts w:ascii="Comic Sans MS" w:hAnsi="Comic Sans MS"/>
                        <w:b/>
                        <w:color w:val="4B0096"/>
                        <w:sz w:val="96"/>
                        <w:szCs w:val="96"/>
                      </w:rPr>
                      <w:delText>N</w:delText>
                    </w:r>
                  </w:del>
                </w:p>
              </w:tc>
              <w:tc>
                <w:tcPr>
                  <w:tcW w:w="1728" w:type="dxa"/>
                  <w:tcBorders>
                    <w:top w:val="single" w:sz="36" w:space="0" w:color="000099"/>
                    <w:left w:val="single" w:sz="36" w:space="0" w:color="000099"/>
                    <w:bottom w:val="single" w:sz="36" w:space="0" w:color="000099"/>
                    <w:right w:val="single" w:sz="36" w:space="0" w:color="000099"/>
                  </w:tcBorders>
                  <w:shd w:val="clear" w:color="auto" w:fill="E1FFE1"/>
                  <w:vAlign w:val="center"/>
                  <w:hideMark/>
                </w:tcPr>
                <w:p w14:paraId="3A71E1A0" w14:textId="5413327E" w:rsidR="00D85FFD" w:rsidDel="00A80A68" w:rsidRDefault="00D85FFD" w:rsidP="00D85FFD">
                  <w:pPr>
                    <w:spacing w:line="256" w:lineRule="auto"/>
                    <w:jc w:val="center"/>
                    <w:rPr>
                      <w:del w:id="541" w:author="Luke Yeaton" w:date="2015-04-06T22:22:00Z"/>
                      <w:rFonts w:ascii="Comic Sans MS" w:eastAsia="Calibri" w:hAnsi="Comic Sans MS"/>
                      <w:b/>
                      <w:color w:val="4B0096"/>
                      <w:sz w:val="96"/>
                      <w:szCs w:val="96"/>
                    </w:rPr>
                  </w:pPr>
                  <w:del w:id="542" w:author="Luke Yeaton" w:date="2015-04-06T22:22:00Z">
                    <w:r w:rsidDel="00A80A68">
                      <w:rPr>
                        <w:rFonts w:ascii="Comic Sans MS" w:hAnsi="Comic Sans MS"/>
                        <w:b/>
                        <w:color w:val="4B0096"/>
                        <w:sz w:val="96"/>
                        <w:szCs w:val="96"/>
                      </w:rPr>
                      <w:delText>A</w:delText>
                    </w:r>
                  </w:del>
                </w:p>
              </w:tc>
            </w:tr>
          </w:tbl>
          <w:p w14:paraId="431AD489" w14:textId="77777777" w:rsidR="00D85FFD" w:rsidRDefault="00D85FFD" w:rsidP="00D85FFD">
            <w:pPr>
              <w:tabs>
                <w:tab w:val="left" w:pos="8040"/>
              </w:tabs>
              <w:rPr>
                <w:ins w:id="543" w:author="William Knapp" w:date="2015-04-02T10:03:00Z"/>
                <w:rFonts w:eastAsia="Calibri"/>
                <w:szCs w:val="22"/>
              </w:rPr>
            </w:pPr>
          </w:p>
          <w:p w14:paraId="77585499" w14:textId="77777777" w:rsidR="008C1423" w:rsidRDefault="008C1423" w:rsidP="00D85FFD">
            <w:pPr>
              <w:tabs>
                <w:tab w:val="left" w:pos="8040"/>
              </w:tabs>
              <w:rPr>
                <w:ins w:id="544" w:author="William Knapp" w:date="2015-04-02T10:03:00Z"/>
                <w:rFonts w:eastAsia="Calibri"/>
                <w:szCs w:val="22"/>
              </w:rPr>
            </w:pPr>
          </w:p>
          <w:p w14:paraId="12B260B4" w14:textId="77777777" w:rsidR="008C1423" w:rsidDel="008D7052" w:rsidRDefault="008C1423" w:rsidP="00D85FFD">
            <w:pPr>
              <w:tabs>
                <w:tab w:val="left" w:pos="8040"/>
              </w:tabs>
              <w:rPr>
                <w:ins w:id="545" w:author="William Knapp" w:date="2015-04-02T10:03:00Z"/>
                <w:del w:id="546" w:author="Luke Yeaton" w:date="2015-04-02T22:00:00Z"/>
                <w:rFonts w:eastAsia="Calibri"/>
                <w:szCs w:val="22"/>
              </w:rPr>
            </w:pPr>
          </w:p>
          <w:p w14:paraId="60349B40" w14:textId="77777777" w:rsidR="008C1423" w:rsidDel="008D7052" w:rsidRDefault="008C1423" w:rsidP="00D85FFD">
            <w:pPr>
              <w:tabs>
                <w:tab w:val="left" w:pos="8040"/>
              </w:tabs>
              <w:rPr>
                <w:ins w:id="547" w:author="William Knapp" w:date="2015-04-02T10:03:00Z"/>
                <w:del w:id="548" w:author="Luke Yeaton" w:date="2015-04-02T22:00:00Z"/>
                <w:rFonts w:eastAsia="Calibri"/>
                <w:szCs w:val="22"/>
              </w:rPr>
            </w:pPr>
          </w:p>
          <w:p w14:paraId="5D34D97D" w14:textId="77777777" w:rsidR="008C1423" w:rsidDel="008D7052" w:rsidRDefault="008C1423" w:rsidP="00D85FFD">
            <w:pPr>
              <w:tabs>
                <w:tab w:val="left" w:pos="8040"/>
              </w:tabs>
              <w:rPr>
                <w:ins w:id="549" w:author="William Knapp" w:date="2015-04-02T10:03:00Z"/>
                <w:del w:id="550" w:author="Luke Yeaton" w:date="2015-04-02T22:00:00Z"/>
                <w:rFonts w:eastAsia="Calibri"/>
                <w:szCs w:val="22"/>
              </w:rPr>
            </w:pPr>
          </w:p>
          <w:p w14:paraId="4F88782F" w14:textId="77777777" w:rsidR="008C1423" w:rsidDel="008D7052" w:rsidRDefault="008C1423" w:rsidP="00D85FFD">
            <w:pPr>
              <w:tabs>
                <w:tab w:val="left" w:pos="8040"/>
              </w:tabs>
              <w:rPr>
                <w:ins w:id="551" w:author="William Knapp" w:date="2015-04-02T10:03:00Z"/>
                <w:del w:id="552" w:author="Luke Yeaton" w:date="2015-04-02T22:00:00Z"/>
                <w:rFonts w:eastAsia="Calibri"/>
                <w:szCs w:val="22"/>
              </w:rPr>
            </w:pPr>
          </w:p>
          <w:p w14:paraId="417792DE" w14:textId="77777777" w:rsidR="008C1423" w:rsidDel="008D7052" w:rsidRDefault="008C1423" w:rsidP="00D85FFD">
            <w:pPr>
              <w:tabs>
                <w:tab w:val="left" w:pos="8040"/>
              </w:tabs>
              <w:rPr>
                <w:ins w:id="553" w:author="William Knapp" w:date="2015-04-02T10:03:00Z"/>
                <w:del w:id="554" w:author="Luke Yeaton" w:date="2015-04-02T22:00:00Z"/>
                <w:rFonts w:eastAsia="Calibri"/>
                <w:szCs w:val="22"/>
              </w:rPr>
            </w:pPr>
          </w:p>
          <w:p w14:paraId="234A28CA" w14:textId="77777777" w:rsidR="008C1423" w:rsidDel="008D7052" w:rsidRDefault="008C1423" w:rsidP="00D85FFD">
            <w:pPr>
              <w:tabs>
                <w:tab w:val="left" w:pos="8040"/>
              </w:tabs>
              <w:rPr>
                <w:ins w:id="555" w:author="William Knapp" w:date="2015-04-02T10:03:00Z"/>
                <w:del w:id="556" w:author="Luke Yeaton" w:date="2015-04-02T22:00:00Z"/>
                <w:rFonts w:eastAsia="Calibri"/>
                <w:szCs w:val="22"/>
              </w:rPr>
            </w:pPr>
          </w:p>
          <w:p w14:paraId="6F0B9490" w14:textId="77777777" w:rsidR="008C1423" w:rsidDel="008D7052" w:rsidRDefault="008C1423" w:rsidP="00D85FFD">
            <w:pPr>
              <w:tabs>
                <w:tab w:val="left" w:pos="8040"/>
              </w:tabs>
              <w:rPr>
                <w:ins w:id="557" w:author="William Knapp" w:date="2015-04-02T10:03:00Z"/>
                <w:del w:id="558" w:author="Luke Yeaton" w:date="2015-04-02T22:00:00Z"/>
                <w:rFonts w:eastAsia="Calibri"/>
                <w:szCs w:val="22"/>
              </w:rPr>
            </w:pPr>
          </w:p>
          <w:p w14:paraId="2A4F4795" w14:textId="77777777" w:rsidR="008C1423" w:rsidDel="008D7052" w:rsidRDefault="008C1423" w:rsidP="00D85FFD">
            <w:pPr>
              <w:tabs>
                <w:tab w:val="left" w:pos="8040"/>
              </w:tabs>
              <w:rPr>
                <w:ins w:id="559" w:author="William Knapp" w:date="2015-04-02T10:03:00Z"/>
                <w:del w:id="560" w:author="Luke Yeaton" w:date="2015-04-02T22:00:00Z"/>
                <w:rFonts w:eastAsia="Calibri"/>
                <w:szCs w:val="22"/>
              </w:rPr>
            </w:pPr>
          </w:p>
          <w:p w14:paraId="3E79EEEE" w14:textId="77777777" w:rsidR="008C1423" w:rsidDel="008D7052" w:rsidRDefault="008C1423" w:rsidP="00D85FFD">
            <w:pPr>
              <w:tabs>
                <w:tab w:val="left" w:pos="8040"/>
              </w:tabs>
              <w:rPr>
                <w:ins w:id="561" w:author="William Knapp" w:date="2015-04-02T10:03:00Z"/>
                <w:del w:id="562" w:author="Luke Yeaton" w:date="2015-04-02T22:00:00Z"/>
                <w:rFonts w:eastAsia="Calibri"/>
                <w:szCs w:val="22"/>
              </w:rPr>
            </w:pPr>
          </w:p>
          <w:p w14:paraId="66CFE518" w14:textId="77777777" w:rsidR="008C1423" w:rsidDel="008D7052" w:rsidRDefault="008C1423" w:rsidP="00D85FFD">
            <w:pPr>
              <w:tabs>
                <w:tab w:val="left" w:pos="8040"/>
              </w:tabs>
              <w:rPr>
                <w:ins w:id="563" w:author="William Knapp" w:date="2015-04-02T10:03:00Z"/>
                <w:del w:id="564" w:author="Luke Yeaton" w:date="2015-04-02T22:00:00Z"/>
                <w:rFonts w:eastAsia="Calibri"/>
                <w:szCs w:val="22"/>
              </w:rPr>
            </w:pPr>
          </w:p>
          <w:p w14:paraId="5094B23E" w14:textId="77777777" w:rsidR="008C1423" w:rsidDel="008D7052" w:rsidRDefault="008C1423" w:rsidP="00D85FFD">
            <w:pPr>
              <w:tabs>
                <w:tab w:val="left" w:pos="8040"/>
              </w:tabs>
              <w:rPr>
                <w:ins w:id="565" w:author="William Knapp" w:date="2015-04-02T10:03:00Z"/>
                <w:del w:id="566" w:author="Luke Yeaton" w:date="2015-04-02T22:00:00Z"/>
                <w:rFonts w:eastAsia="Calibri"/>
                <w:szCs w:val="22"/>
              </w:rPr>
            </w:pPr>
          </w:p>
          <w:p w14:paraId="7386DD45" w14:textId="77777777" w:rsidR="008C1423" w:rsidRDefault="008C1423" w:rsidP="00D85FFD">
            <w:pPr>
              <w:tabs>
                <w:tab w:val="left" w:pos="8040"/>
              </w:tabs>
              <w:rPr>
                <w:ins w:id="567" w:author="William Knapp" w:date="2015-04-02T10:03:00Z"/>
                <w:rFonts w:eastAsia="Calibri"/>
                <w:szCs w:val="22"/>
              </w:rPr>
            </w:pPr>
          </w:p>
          <w:p w14:paraId="17E39DB9" w14:textId="77777777" w:rsidR="008C1423" w:rsidRDefault="008C1423" w:rsidP="00D85FFD">
            <w:pPr>
              <w:tabs>
                <w:tab w:val="left" w:pos="8040"/>
              </w:tabs>
              <w:rPr>
                <w:ins w:id="568" w:author="William Knapp" w:date="2015-04-02T10:03:00Z"/>
                <w:rFonts w:eastAsia="Calibri"/>
                <w:szCs w:val="22"/>
              </w:rPr>
            </w:pPr>
          </w:p>
          <w:p w14:paraId="12268D37" w14:textId="77777777" w:rsidR="008C1423" w:rsidRDefault="008C1423" w:rsidP="00D85FFD">
            <w:pPr>
              <w:tabs>
                <w:tab w:val="left" w:pos="8040"/>
              </w:tabs>
              <w:rPr>
                <w:ins w:id="569" w:author="William Knapp" w:date="2015-04-02T10:03:00Z"/>
                <w:rFonts w:eastAsia="Calibri"/>
                <w:szCs w:val="22"/>
              </w:rPr>
            </w:pPr>
          </w:p>
          <w:p w14:paraId="6C0423A3" w14:textId="77777777" w:rsidR="008C1423" w:rsidRDefault="008C1423" w:rsidP="00D85FFD">
            <w:pPr>
              <w:tabs>
                <w:tab w:val="left" w:pos="8040"/>
              </w:tabs>
              <w:rPr>
                <w:ins w:id="570" w:author="William Knapp" w:date="2015-04-02T10:03:00Z"/>
                <w:rFonts w:eastAsia="Calibri"/>
                <w:szCs w:val="22"/>
              </w:rPr>
            </w:pPr>
          </w:p>
          <w:p w14:paraId="75D807F1" w14:textId="77777777" w:rsidR="008C1423" w:rsidRDefault="008C1423" w:rsidP="00D85FFD">
            <w:pPr>
              <w:tabs>
                <w:tab w:val="left" w:pos="8040"/>
              </w:tabs>
              <w:rPr>
                <w:ins w:id="571" w:author="William Knapp" w:date="2015-04-02T10:03:00Z"/>
                <w:rFonts w:eastAsia="Calibri"/>
                <w:szCs w:val="22"/>
              </w:rPr>
            </w:pPr>
          </w:p>
          <w:p w14:paraId="7BB59FC2" w14:textId="77777777" w:rsidR="008D7052" w:rsidRDefault="008D7052" w:rsidP="008C1423">
            <w:pPr>
              <w:rPr>
                <w:ins w:id="572" w:author="Luke Yeaton" w:date="2015-04-02T22:01:00Z"/>
              </w:rPr>
            </w:pPr>
          </w:p>
          <w:p w14:paraId="01BED562" w14:textId="77777777" w:rsidR="008D7052" w:rsidRDefault="008D7052" w:rsidP="008C1423">
            <w:pPr>
              <w:rPr>
                <w:ins w:id="573" w:author="Luke Yeaton" w:date="2015-04-02T22:01:00Z"/>
              </w:rPr>
            </w:pPr>
          </w:p>
          <w:p w14:paraId="110CC67A" w14:textId="77777777" w:rsidR="008D7052" w:rsidRDefault="008D7052" w:rsidP="008C1423">
            <w:pPr>
              <w:rPr>
                <w:ins w:id="574" w:author="Luke Yeaton" w:date="2015-04-02T22:01:00Z"/>
              </w:rPr>
            </w:pPr>
          </w:p>
          <w:p w14:paraId="322700CD" w14:textId="77777777" w:rsidR="008D7052" w:rsidRDefault="008D7052" w:rsidP="008C1423">
            <w:pPr>
              <w:rPr>
                <w:ins w:id="575" w:author="Luke Yeaton" w:date="2015-04-02T22:01:00Z"/>
              </w:rPr>
            </w:pPr>
          </w:p>
          <w:p w14:paraId="1D569815" w14:textId="77777777" w:rsidR="008D7052" w:rsidRDefault="008D7052" w:rsidP="008C1423">
            <w:pPr>
              <w:rPr>
                <w:ins w:id="576" w:author="Luke Yeaton" w:date="2015-04-02T22:01:00Z"/>
              </w:rPr>
            </w:pPr>
          </w:p>
          <w:p w14:paraId="1E152EC7" w14:textId="77777777" w:rsidR="008D7052" w:rsidRDefault="008D7052" w:rsidP="008C1423">
            <w:pPr>
              <w:rPr>
                <w:ins w:id="577" w:author="Luke Yeaton" w:date="2015-04-02T22:01:00Z"/>
              </w:rPr>
            </w:pPr>
          </w:p>
          <w:p w14:paraId="2DB05745" w14:textId="77777777" w:rsidR="008D7052" w:rsidRDefault="008D7052" w:rsidP="008C1423">
            <w:pPr>
              <w:rPr>
                <w:ins w:id="578" w:author="Luke Yeaton" w:date="2015-04-02T22:01:00Z"/>
              </w:rPr>
            </w:pPr>
          </w:p>
          <w:p w14:paraId="6110B6C6" w14:textId="77777777" w:rsidR="008D7052" w:rsidRDefault="008D7052" w:rsidP="008C1423">
            <w:pPr>
              <w:rPr>
                <w:ins w:id="579" w:author="Luke Yeaton" w:date="2015-04-02T22:01:00Z"/>
              </w:rPr>
            </w:pPr>
          </w:p>
          <w:p w14:paraId="6434C634" w14:textId="77777777" w:rsidR="00A10E5B" w:rsidRDefault="00A10E5B" w:rsidP="008C1423">
            <w:pPr>
              <w:rPr>
                <w:ins w:id="580" w:author="Luke Yeaton" w:date="2015-04-02T22:01:00Z"/>
              </w:rPr>
            </w:pPr>
          </w:p>
          <w:p w14:paraId="76E58ED8" w14:textId="77777777" w:rsidR="00DE2995" w:rsidRDefault="00DE2995" w:rsidP="008C1423">
            <w:pPr>
              <w:rPr>
                <w:ins w:id="581" w:author="Luke Yeaton" w:date="2015-04-02T22:02:00Z"/>
              </w:rPr>
            </w:pPr>
          </w:p>
          <w:p w14:paraId="28F61DF4" w14:textId="77777777" w:rsidR="008C1423" w:rsidRDefault="008C1423" w:rsidP="008C1423">
            <w:pPr>
              <w:rPr>
                <w:ins w:id="582" w:author="William Knapp" w:date="2015-04-02T10:03:00Z"/>
              </w:rPr>
            </w:pPr>
            <w:ins w:id="583" w:author="William Knapp" w:date="2015-04-02T10:03:00Z">
              <w:r>
                <w:t xml:space="preserve">Words identified: </w:t>
              </w:r>
            </w:ins>
          </w:p>
          <w:p w14:paraId="04E7E10D" w14:textId="77777777" w:rsidR="008C1423" w:rsidRDefault="008C1423" w:rsidP="00D85FFD">
            <w:pPr>
              <w:tabs>
                <w:tab w:val="left" w:pos="8040"/>
              </w:tabs>
              <w:rPr>
                <w:rFonts w:eastAsia="Calibri"/>
                <w:szCs w:val="22"/>
              </w:rPr>
            </w:pPr>
          </w:p>
          <w:p w14:paraId="4EB1672B" w14:textId="77777777" w:rsidR="00895075" w:rsidRPr="00362E75" w:rsidRDefault="00895075" w:rsidP="00D85FFD">
            <w:pPr>
              <w:pStyle w:val="NormalWeb"/>
              <w:spacing w:before="0" w:beforeAutospacing="0" w:after="0" w:afterAutospacing="0" w:line="480" w:lineRule="auto"/>
              <w:ind w:left="360"/>
              <w:jc w:val="center"/>
            </w:pPr>
          </w:p>
        </w:tc>
      </w:tr>
    </w:tbl>
    <w:p w14:paraId="6BF9031F" w14:textId="77777777" w:rsidR="00891451" w:rsidRPr="00362E75" w:rsidRDefault="00891451">
      <w:pPr>
        <w:rPr>
          <w:sz w:val="16"/>
          <w:lang w:val="de-DE"/>
        </w:rPr>
      </w:pPr>
      <w:r w:rsidRPr="00362E75">
        <w:rPr>
          <w:sz w:val="16"/>
          <w:lang w:val="de-DE"/>
        </w:rPr>
        <w:lastRenderedPageBreak/>
        <w:t>Page 2/2</w:t>
      </w:r>
    </w:p>
    <w:p w14:paraId="4AF99E58" w14:textId="77777777" w:rsidR="00891451" w:rsidRPr="00362E75" w:rsidRDefault="00891451">
      <w:pPr>
        <w:rPr>
          <w:sz w:val="16"/>
          <w:lang w:val="de-DE"/>
        </w:rPr>
      </w:pPr>
      <w:r w:rsidRPr="00362E75">
        <w:rPr>
          <w:sz w:val="16"/>
          <w:lang w:val="de-DE"/>
        </w:rPr>
        <w:t>ORSP 10/99</w:t>
      </w:r>
      <w:r w:rsidRPr="00362E75">
        <w:rPr>
          <w:sz w:val="16"/>
          <w:lang w:val="de-DE"/>
        </w:rPr>
        <w:tab/>
      </w:r>
    </w:p>
    <w:sectPr w:rsidR="00891451" w:rsidRPr="00362E7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5" w:author="william" w:date="2015-04-02T10:16:00Z" w:initials="w">
    <w:p w14:paraId="270EC48E" w14:textId="77777777" w:rsidR="006D5FF6" w:rsidRDefault="006D5FF6">
      <w:pPr>
        <w:pStyle w:val="CommentText"/>
      </w:pPr>
      <w:r>
        <w:rPr>
          <w:rStyle w:val="CommentReference"/>
        </w:rPr>
        <w:annotationRef/>
      </w:r>
      <w:r>
        <w:t>Third? You shouldn’t use numbers unless you’ve already described the groups. Instead stick with more meaningful labels. For example, in the personalized condition… Also, you should ask this of all the participants so you don’t confound the feedback with asking a question, which could also make them feel more engaged. You could also make this easier for the IRB by initially indicating that there will be three conditions and then explaining each of them.</w:t>
      </w:r>
    </w:p>
  </w:comment>
  <w:comment w:id="167" w:author="William Knapp" w:date="2015-04-02T10:16:00Z" w:initials="WK">
    <w:p w14:paraId="7C9730DB" w14:textId="77777777" w:rsidR="006D5FF6" w:rsidRDefault="006D5FF6">
      <w:pPr>
        <w:pStyle w:val="CommentText"/>
      </w:pPr>
      <w:r>
        <w:rPr>
          <w:rStyle w:val="CommentReference"/>
        </w:rPr>
        <w:annotationRef/>
      </w:r>
      <w:r>
        <w:t>Decide now what you’ll say. Such as leaves a lot of room for differences. You could just say participants in the GPCEF condition will be told “wow, good job.” This way, both GPCEF conditions get the wow and the good job (see next comment).</w:t>
      </w:r>
    </w:p>
  </w:comment>
  <w:comment w:id="177" w:author="William Knapp" w:date="2015-04-02T10:16:00Z" w:initials="WK">
    <w:p w14:paraId="4F3A4761" w14:textId="77777777" w:rsidR="006D5FF6" w:rsidRDefault="006D5FF6">
      <w:pPr>
        <w:pStyle w:val="CommentText"/>
      </w:pPr>
      <w:r>
        <w:rPr>
          <w:rStyle w:val="CommentReference"/>
        </w:rPr>
        <w:annotationRef/>
      </w:r>
      <w:r>
        <w:t>I like this idea, but what would you do if they said art, history, or something else that doesn’t really relate to Boggle? Maybe you could say something like, “wow, [subject] isn’t the only thing you’re good at. Good job.”</w:t>
      </w:r>
    </w:p>
  </w:comment>
  <w:comment w:id="213" w:author="William Knapp" w:date="2015-04-02T10:16:00Z" w:initials="WK">
    <w:p w14:paraId="09D13DF7" w14:textId="77777777" w:rsidR="006D5FF6" w:rsidRDefault="006D5FF6">
      <w:pPr>
        <w:pStyle w:val="CommentText"/>
      </w:pPr>
      <w:r>
        <w:rPr>
          <w:rStyle w:val="CommentReference"/>
        </w:rPr>
        <w:annotationRef/>
      </w:r>
      <w:r>
        <w:t>You don’t have to do this, but the Working Memory IQ and Age pieces you have in the consent are inconsistent. I’m suggesting changes to increase the consistency, without needing to measure additional information (e.g. 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0EC48E" w15:done="0"/>
  <w15:commentEx w15:paraId="7C9730DB" w15:done="0"/>
  <w15:commentEx w15:paraId="4F3A4761" w15:done="0"/>
  <w15:commentEx w15:paraId="09D13D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44CEB"/>
    <w:multiLevelType w:val="hybridMultilevel"/>
    <w:tmpl w:val="EB581598"/>
    <w:lvl w:ilvl="0" w:tplc="0D5A8C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82724"/>
    <w:multiLevelType w:val="hybridMultilevel"/>
    <w:tmpl w:val="CBB46880"/>
    <w:lvl w:ilvl="0" w:tplc="F25C44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175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51EC1529"/>
    <w:multiLevelType w:val="hybridMultilevel"/>
    <w:tmpl w:val="4E9AD6D0"/>
    <w:lvl w:ilvl="0" w:tplc="284420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e Yeaton">
    <w15:presenceInfo w15:providerId="Windows Live" w15:userId="575229f92a959f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C3"/>
    <w:rsid w:val="000D199D"/>
    <w:rsid w:val="00135BA5"/>
    <w:rsid w:val="001C11D2"/>
    <w:rsid w:val="001E78AD"/>
    <w:rsid w:val="0020455C"/>
    <w:rsid w:val="00277F4C"/>
    <w:rsid w:val="003510D6"/>
    <w:rsid w:val="00362E75"/>
    <w:rsid w:val="00385C95"/>
    <w:rsid w:val="00400E39"/>
    <w:rsid w:val="004176D0"/>
    <w:rsid w:val="00443BA6"/>
    <w:rsid w:val="004721F6"/>
    <w:rsid w:val="004C0036"/>
    <w:rsid w:val="0060384E"/>
    <w:rsid w:val="00611348"/>
    <w:rsid w:val="006335CC"/>
    <w:rsid w:val="00647B47"/>
    <w:rsid w:val="006D5FF6"/>
    <w:rsid w:val="00743073"/>
    <w:rsid w:val="007F38FC"/>
    <w:rsid w:val="00850BFF"/>
    <w:rsid w:val="00880395"/>
    <w:rsid w:val="00890C6C"/>
    <w:rsid w:val="00891451"/>
    <w:rsid w:val="00895075"/>
    <w:rsid w:val="008A7EDD"/>
    <w:rsid w:val="008C1423"/>
    <w:rsid w:val="008D2A08"/>
    <w:rsid w:val="008D7052"/>
    <w:rsid w:val="009662F6"/>
    <w:rsid w:val="009C38C6"/>
    <w:rsid w:val="009E4F7F"/>
    <w:rsid w:val="00A10E5B"/>
    <w:rsid w:val="00A30208"/>
    <w:rsid w:val="00A80A68"/>
    <w:rsid w:val="00B83A4C"/>
    <w:rsid w:val="00C12F12"/>
    <w:rsid w:val="00C34DC3"/>
    <w:rsid w:val="00C81325"/>
    <w:rsid w:val="00D83214"/>
    <w:rsid w:val="00D85AB2"/>
    <w:rsid w:val="00D85FFD"/>
    <w:rsid w:val="00DE2995"/>
    <w:rsid w:val="00DF358E"/>
    <w:rsid w:val="00E17E0E"/>
    <w:rsid w:val="00E33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0E05422"/>
  <w15:docId w15:val="{393D6088-1F39-4D60-9441-A27423D5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rPr>
  </w:style>
  <w:style w:type="paragraph" w:styleId="NormalWeb">
    <w:name w:val="Normal (Web)"/>
    <w:basedOn w:val="Normal"/>
    <w:uiPriority w:val="99"/>
    <w:unhideWhenUsed/>
    <w:rsid w:val="00880395"/>
    <w:pPr>
      <w:spacing w:before="100" w:beforeAutospacing="1" w:after="100" w:afterAutospacing="1"/>
    </w:pPr>
    <w:rPr>
      <w:rFonts w:ascii="Times New Roman" w:hAnsi="Times New Roman"/>
      <w:szCs w:val="24"/>
      <w:lang w:eastAsia="ja-JP"/>
    </w:rPr>
  </w:style>
  <w:style w:type="paragraph" w:customStyle="1" w:styleId="Default">
    <w:name w:val="Default"/>
    <w:rsid w:val="009662F6"/>
    <w:pPr>
      <w:autoSpaceDE w:val="0"/>
      <w:autoSpaceDN w:val="0"/>
      <w:adjustRightInd w:val="0"/>
    </w:pPr>
    <w:rPr>
      <w:rFonts w:ascii="Calibri" w:eastAsia="MS Mincho" w:hAnsi="Calibri" w:cs="Calibri"/>
      <w:color w:val="000000"/>
      <w:sz w:val="24"/>
      <w:szCs w:val="24"/>
      <w:lang w:eastAsia="ja-JP"/>
    </w:rPr>
  </w:style>
  <w:style w:type="character" w:styleId="Hyperlink">
    <w:name w:val="Hyperlink"/>
    <w:rsid w:val="00850BFF"/>
    <w:rPr>
      <w:color w:val="0000FF"/>
      <w:u w:val="single"/>
    </w:rPr>
  </w:style>
  <w:style w:type="character" w:styleId="CommentReference">
    <w:name w:val="annotation reference"/>
    <w:rsid w:val="009E4F7F"/>
    <w:rPr>
      <w:sz w:val="16"/>
      <w:szCs w:val="16"/>
    </w:rPr>
  </w:style>
  <w:style w:type="paragraph" w:styleId="CommentText">
    <w:name w:val="annotation text"/>
    <w:basedOn w:val="Normal"/>
    <w:link w:val="CommentTextChar"/>
    <w:rsid w:val="009E4F7F"/>
    <w:rPr>
      <w:sz w:val="20"/>
    </w:rPr>
  </w:style>
  <w:style w:type="character" w:customStyle="1" w:styleId="CommentTextChar">
    <w:name w:val="Comment Text Char"/>
    <w:link w:val="CommentText"/>
    <w:rsid w:val="009E4F7F"/>
    <w:rPr>
      <w:rFonts w:ascii="Arial" w:hAnsi="Arial"/>
      <w:lang w:eastAsia="en-US"/>
    </w:rPr>
  </w:style>
  <w:style w:type="paragraph" w:styleId="CommentSubject">
    <w:name w:val="annotation subject"/>
    <w:basedOn w:val="CommentText"/>
    <w:next w:val="CommentText"/>
    <w:link w:val="CommentSubjectChar"/>
    <w:rsid w:val="009E4F7F"/>
    <w:rPr>
      <w:b/>
      <w:bCs/>
    </w:rPr>
  </w:style>
  <w:style w:type="character" w:customStyle="1" w:styleId="CommentSubjectChar">
    <w:name w:val="Comment Subject Char"/>
    <w:link w:val="CommentSubject"/>
    <w:rsid w:val="009E4F7F"/>
    <w:rPr>
      <w:rFonts w:ascii="Arial" w:hAnsi="Arial"/>
      <w:b/>
      <w:bCs/>
      <w:lang w:eastAsia="en-US"/>
    </w:rPr>
  </w:style>
  <w:style w:type="paragraph" w:styleId="BalloonText">
    <w:name w:val="Balloon Text"/>
    <w:basedOn w:val="Normal"/>
    <w:link w:val="BalloonTextChar"/>
    <w:rsid w:val="009E4F7F"/>
    <w:rPr>
      <w:rFonts w:ascii="Tahoma" w:hAnsi="Tahoma" w:cs="Tahoma"/>
      <w:sz w:val="16"/>
      <w:szCs w:val="16"/>
    </w:rPr>
  </w:style>
  <w:style w:type="character" w:customStyle="1" w:styleId="BalloonTextChar">
    <w:name w:val="Balloon Text Char"/>
    <w:link w:val="BalloonText"/>
    <w:rsid w:val="009E4F7F"/>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69651">
      <w:bodyDiv w:val="1"/>
      <w:marLeft w:val="0"/>
      <w:marRight w:val="0"/>
      <w:marTop w:val="0"/>
      <w:marBottom w:val="0"/>
      <w:divBdr>
        <w:top w:val="none" w:sz="0" w:space="0" w:color="auto"/>
        <w:left w:val="none" w:sz="0" w:space="0" w:color="auto"/>
        <w:bottom w:val="none" w:sz="0" w:space="0" w:color="auto"/>
        <w:right w:val="none" w:sz="0" w:space="0" w:color="auto"/>
      </w:divBdr>
    </w:div>
    <w:div w:id="654919683">
      <w:bodyDiv w:val="1"/>
      <w:marLeft w:val="0"/>
      <w:marRight w:val="0"/>
      <w:marTop w:val="0"/>
      <w:marBottom w:val="0"/>
      <w:divBdr>
        <w:top w:val="none" w:sz="0" w:space="0" w:color="auto"/>
        <w:left w:val="none" w:sz="0" w:space="0" w:color="auto"/>
        <w:bottom w:val="none" w:sz="0" w:space="0" w:color="auto"/>
        <w:right w:val="none" w:sz="0" w:space="0" w:color="auto"/>
      </w:divBdr>
    </w:div>
    <w:div w:id="976187182">
      <w:bodyDiv w:val="1"/>
      <w:marLeft w:val="0"/>
      <w:marRight w:val="0"/>
      <w:marTop w:val="0"/>
      <w:marBottom w:val="0"/>
      <w:divBdr>
        <w:top w:val="none" w:sz="0" w:space="0" w:color="auto"/>
        <w:left w:val="none" w:sz="0" w:space="0" w:color="auto"/>
        <w:bottom w:val="none" w:sz="0" w:space="0" w:color="auto"/>
        <w:right w:val="none" w:sz="0" w:space="0" w:color="auto"/>
      </w:divBdr>
    </w:div>
    <w:div w:id="982975762">
      <w:bodyDiv w:val="1"/>
      <w:marLeft w:val="0"/>
      <w:marRight w:val="0"/>
      <w:marTop w:val="0"/>
      <w:marBottom w:val="0"/>
      <w:divBdr>
        <w:top w:val="none" w:sz="0" w:space="0" w:color="auto"/>
        <w:left w:val="none" w:sz="0" w:space="0" w:color="auto"/>
        <w:bottom w:val="none" w:sz="0" w:space="0" w:color="auto"/>
        <w:right w:val="none" w:sz="0" w:space="0" w:color="auto"/>
      </w:divBdr>
    </w:div>
    <w:div w:id="163232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12</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Mail to: R</vt:lpstr>
    </vt:vector>
  </TitlesOfParts>
  <Company>Micron Electronics, Inc.</Company>
  <LinksUpToDate>false</LinksUpToDate>
  <CharactersWithSpaces>12026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 to: R</dc:title>
  <dc:creator>ettinger</dc:creator>
  <cp:lastModifiedBy>Luke Yeaton</cp:lastModifiedBy>
  <cp:revision>7</cp:revision>
  <cp:lastPrinted>1999-10-14T19:01:00Z</cp:lastPrinted>
  <dcterms:created xsi:type="dcterms:W3CDTF">2015-04-03T05:02:00Z</dcterms:created>
  <dcterms:modified xsi:type="dcterms:W3CDTF">2015-04-11T23:14:00Z</dcterms:modified>
</cp:coreProperties>
</file>