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640E5" w14:textId="77777777" w:rsidR="004027FC" w:rsidRPr="003416FB" w:rsidRDefault="004027FC">
      <w:pPr>
        <w:pStyle w:val="NormalWeb"/>
        <w:spacing w:before="0" w:beforeAutospacing="0" w:after="120" w:afterAutospacing="0"/>
        <w:jc w:val="center"/>
        <w:rPr>
          <w:sz w:val="22"/>
          <w:rPrChange w:id="0" w:author="William Knapp" w:date="2015-04-02T10:15:00Z">
            <w:rPr/>
          </w:rPrChange>
        </w:rPr>
        <w:pPrChange w:id="1" w:author="William Knapp" w:date="2015-04-02T10:13:00Z">
          <w:pPr>
            <w:pStyle w:val="NormalWeb"/>
            <w:spacing w:before="0" w:beforeAutospacing="0" w:after="120" w:afterAutospacing="0" w:line="480" w:lineRule="auto"/>
            <w:jc w:val="center"/>
          </w:pPr>
        </w:pPrChange>
      </w:pPr>
      <w:commentRangeStart w:id="2"/>
      <w:r w:rsidRPr="003416FB">
        <w:rPr>
          <w:b/>
          <w:bCs/>
          <w:color w:val="000000"/>
          <w:sz w:val="22"/>
          <w:rPrChange w:id="3" w:author="William Knapp" w:date="2015-04-02T10:15:00Z">
            <w:rPr>
              <w:b/>
              <w:bCs/>
              <w:color w:val="000000"/>
            </w:rPr>
          </w:rPrChange>
        </w:rPr>
        <w:t xml:space="preserve">Informed </w:t>
      </w:r>
      <w:commentRangeEnd w:id="2"/>
      <w:r w:rsidR="003416FB">
        <w:rPr>
          <w:rStyle w:val="CommentReference"/>
          <w:rFonts w:asciiTheme="minorHAnsi" w:eastAsiaTheme="minorEastAsia" w:hAnsiTheme="minorHAnsi" w:cstheme="minorBidi"/>
        </w:rPr>
        <w:commentReference w:id="2"/>
      </w:r>
      <w:r w:rsidRPr="003416FB">
        <w:rPr>
          <w:b/>
          <w:bCs/>
          <w:color w:val="000000"/>
          <w:sz w:val="22"/>
          <w:rPrChange w:id="4" w:author="William Knapp" w:date="2015-04-02T10:15:00Z">
            <w:rPr>
              <w:b/>
              <w:bCs/>
              <w:color w:val="000000"/>
            </w:rPr>
          </w:rPrChange>
        </w:rPr>
        <w:t xml:space="preserve">Consent for </w:t>
      </w:r>
      <w:del w:id="5" w:author="William Knapp" w:date="2015-04-02T10:10:00Z">
        <w:r w:rsidRPr="003416FB" w:rsidDel="00CC2A6F">
          <w:rPr>
            <w:b/>
            <w:bCs/>
            <w:color w:val="000000"/>
            <w:sz w:val="22"/>
            <w:rPrChange w:id="6" w:author="William Knapp" w:date="2015-04-02T10:15:00Z">
              <w:rPr>
                <w:b/>
                <w:bCs/>
                <w:color w:val="000000"/>
              </w:rPr>
            </w:rPrChange>
          </w:rPr>
          <w:delText>Working Memory and Intelligence</w:delText>
        </w:r>
      </w:del>
      <w:ins w:id="7" w:author="William Knapp" w:date="2015-04-02T10:10:00Z">
        <w:r w:rsidR="00CC2A6F" w:rsidRPr="003416FB">
          <w:rPr>
            <w:b/>
            <w:bCs/>
            <w:color w:val="000000"/>
            <w:sz w:val="22"/>
            <w:rPrChange w:id="8" w:author="William Knapp" w:date="2015-04-02T10:15:00Z">
              <w:rPr>
                <w:b/>
                <w:bCs/>
                <w:color w:val="000000"/>
              </w:rPr>
            </w:rPrChange>
          </w:rPr>
          <w:t>Practiced Boggle Performance</w:t>
        </w:r>
      </w:ins>
    </w:p>
    <w:p w14:paraId="32D43FF3" w14:textId="77777777" w:rsidR="004027FC" w:rsidRPr="003416FB" w:rsidRDefault="004027FC">
      <w:pPr>
        <w:pStyle w:val="NormalWeb"/>
        <w:spacing w:before="0" w:beforeAutospacing="0" w:after="120" w:afterAutospacing="0"/>
        <w:jc w:val="center"/>
        <w:rPr>
          <w:sz w:val="22"/>
          <w:rPrChange w:id="9" w:author="William Knapp" w:date="2015-04-02T10:15:00Z">
            <w:rPr/>
          </w:rPrChange>
        </w:rPr>
        <w:pPrChange w:id="10" w:author="William Knapp" w:date="2015-04-02T10:13:00Z">
          <w:pPr>
            <w:pStyle w:val="NormalWeb"/>
            <w:spacing w:before="0" w:beforeAutospacing="0" w:after="120" w:afterAutospacing="0" w:line="480" w:lineRule="auto"/>
            <w:jc w:val="center"/>
          </w:pPr>
        </w:pPrChange>
      </w:pPr>
      <w:r w:rsidRPr="003416FB">
        <w:rPr>
          <w:b/>
          <w:bCs/>
          <w:color w:val="000000"/>
          <w:sz w:val="22"/>
          <w:rPrChange w:id="11" w:author="William Knapp" w:date="2015-04-02T10:15:00Z">
            <w:rPr>
              <w:b/>
              <w:bCs/>
              <w:color w:val="000000"/>
            </w:rPr>
          </w:rPrChange>
        </w:rPr>
        <w:t>Purpose of Study</w:t>
      </w:r>
    </w:p>
    <w:p w14:paraId="13A60DF2" w14:textId="77777777" w:rsidR="004027FC" w:rsidRPr="003416FB" w:rsidRDefault="004027FC">
      <w:pPr>
        <w:pStyle w:val="NormalWeb"/>
        <w:spacing w:before="0" w:beforeAutospacing="0" w:after="120" w:afterAutospacing="0"/>
        <w:jc w:val="both"/>
        <w:rPr>
          <w:sz w:val="22"/>
          <w:rPrChange w:id="12" w:author="William Knapp" w:date="2015-04-02T10:15:00Z">
            <w:rPr/>
          </w:rPrChange>
        </w:rPr>
        <w:pPrChange w:id="13" w:author="William Knapp" w:date="2015-04-02T10:13:00Z">
          <w:pPr>
            <w:pStyle w:val="NormalWeb"/>
            <w:spacing w:before="0" w:beforeAutospacing="0" w:after="120" w:afterAutospacing="0" w:line="480" w:lineRule="auto"/>
            <w:jc w:val="both"/>
          </w:pPr>
        </w:pPrChange>
      </w:pPr>
      <w:r w:rsidRPr="003416FB">
        <w:rPr>
          <w:color w:val="000000"/>
          <w:sz w:val="22"/>
          <w:rPrChange w:id="14" w:author="William Knapp" w:date="2015-04-02T10:15:00Z">
            <w:rPr>
              <w:color w:val="000000"/>
            </w:rPr>
          </w:rPrChange>
        </w:rPr>
        <w:t xml:space="preserve">This study </w:t>
      </w:r>
      <w:del w:id="15" w:author="William Knapp" w:date="2015-04-02T10:06:00Z">
        <w:r w:rsidRPr="003416FB" w:rsidDel="00CC2A6F">
          <w:rPr>
            <w:color w:val="000000"/>
            <w:sz w:val="22"/>
            <w:rPrChange w:id="16" w:author="William Knapp" w:date="2015-04-02T10:15:00Z">
              <w:rPr>
                <w:color w:val="000000"/>
              </w:rPr>
            </w:rPrChange>
          </w:rPr>
          <w:delText xml:space="preserve">will be </w:delText>
        </w:r>
      </w:del>
      <w:ins w:id="17" w:author="William Knapp" w:date="2015-04-02T10:06:00Z">
        <w:r w:rsidR="00CC2A6F" w:rsidRPr="003416FB">
          <w:rPr>
            <w:color w:val="000000"/>
            <w:sz w:val="22"/>
            <w:rPrChange w:id="18" w:author="William Knapp" w:date="2015-04-02T10:15:00Z">
              <w:rPr>
                <w:color w:val="000000"/>
              </w:rPr>
            </w:rPrChange>
          </w:rPr>
          <w:t>is</w:t>
        </w:r>
      </w:ins>
      <w:ins w:id="19" w:author="Luke Yeaton" w:date="2015-04-02T21:10:00Z">
        <w:r w:rsidR="00FF647B">
          <w:rPr>
            <w:color w:val="000000"/>
            <w:sz w:val="22"/>
          </w:rPr>
          <w:t xml:space="preserve"> </w:t>
        </w:r>
      </w:ins>
      <w:r w:rsidRPr="003416FB">
        <w:rPr>
          <w:color w:val="000000"/>
          <w:sz w:val="22"/>
          <w:rPrChange w:id="20" w:author="William Knapp" w:date="2015-04-02T10:15:00Z">
            <w:rPr>
              <w:color w:val="000000"/>
            </w:rPr>
          </w:rPrChange>
        </w:rPr>
        <w:t xml:space="preserve">designed to </w:t>
      </w:r>
      <w:del w:id="21" w:author="William Knapp" w:date="2015-04-02T10:07:00Z">
        <w:r w:rsidRPr="003416FB" w:rsidDel="00CC2A6F">
          <w:rPr>
            <w:color w:val="000000"/>
            <w:sz w:val="22"/>
            <w:rPrChange w:id="22" w:author="William Knapp" w:date="2015-04-02T10:15:00Z">
              <w:rPr>
                <w:color w:val="000000"/>
              </w:rPr>
            </w:rPrChange>
          </w:rPr>
          <w:delText xml:space="preserve">compare </w:delText>
        </w:r>
      </w:del>
      <w:ins w:id="23" w:author="William Knapp" w:date="2015-04-02T10:07:00Z">
        <w:r w:rsidR="00CC2A6F" w:rsidRPr="003416FB">
          <w:rPr>
            <w:color w:val="000000"/>
            <w:sz w:val="22"/>
            <w:rPrChange w:id="24" w:author="William Knapp" w:date="2015-04-02T10:15:00Z">
              <w:rPr>
                <w:color w:val="000000"/>
              </w:rPr>
            </w:rPrChange>
          </w:rPr>
          <w:t xml:space="preserve">assess </w:t>
        </w:r>
      </w:ins>
      <w:del w:id="25" w:author="William Knapp" w:date="2015-04-02T10:07:00Z">
        <w:r w:rsidRPr="003416FB" w:rsidDel="00CC2A6F">
          <w:rPr>
            <w:color w:val="000000"/>
            <w:sz w:val="22"/>
            <w:rPrChange w:id="26" w:author="William Knapp" w:date="2015-04-02T10:15:00Z">
              <w:rPr>
                <w:color w:val="000000"/>
              </w:rPr>
            </w:rPrChange>
          </w:rPr>
          <w:delText xml:space="preserve">age </w:delText>
        </w:r>
      </w:del>
      <w:ins w:id="27" w:author="William Knapp" w:date="2015-04-02T10:07:00Z">
        <w:r w:rsidR="00CC2A6F" w:rsidRPr="003416FB">
          <w:rPr>
            <w:color w:val="000000"/>
            <w:sz w:val="22"/>
            <w:rPrChange w:id="28" w:author="William Knapp" w:date="2015-04-02T10:15:00Z">
              <w:rPr>
                <w:color w:val="000000"/>
              </w:rPr>
            </w:rPrChange>
          </w:rPr>
          <w:t>practiced</w:t>
        </w:r>
      </w:ins>
      <w:del w:id="29" w:author="William Knapp" w:date="2015-04-02T10:07:00Z">
        <w:r w:rsidRPr="003416FB" w:rsidDel="00CC2A6F">
          <w:rPr>
            <w:color w:val="000000"/>
            <w:sz w:val="22"/>
            <w:rPrChange w:id="30" w:author="William Knapp" w:date="2015-04-02T10:15:00Z">
              <w:rPr>
                <w:color w:val="000000"/>
              </w:rPr>
            </w:rPrChange>
          </w:rPr>
          <w:delText>to</w:delText>
        </w:r>
      </w:del>
      <w:r w:rsidRPr="003416FB">
        <w:rPr>
          <w:color w:val="000000"/>
          <w:sz w:val="22"/>
          <w:rPrChange w:id="31" w:author="William Knapp" w:date="2015-04-02T10:15:00Z">
            <w:rPr>
              <w:color w:val="000000"/>
            </w:rPr>
          </w:rPrChange>
        </w:rPr>
        <w:t xml:space="preserve"> </w:t>
      </w:r>
      <w:del w:id="32" w:author="William Knapp" w:date="2015-04-02T10:07:00Z">
        <w:r w:rsidRPr="003416FB" w:rsidDel="00CC2A6F">
          <w:rPr>
            <w:color w:val="000000"/>
            <w:sz w:val="22"/>
            <w:rPrChange w:id="33" w:author="William Knapp" w:date="2015-04-02T10:15:00Z">
              <w:rPr>
                <w:color w:val="000000"/>
              </w:rPr>
            </w:rPrChange>
          </w:rPr>
          <w:delText>b</w:delText>
        </w:r>
      </w:del>
      <w:ins w:id="34" w:author="William Knapp" w:date="2015-04-02T10:07:00Z">
        <w:r w:rsidR="00CC2A6F" w:rsidRPr="003416FB">
          <w:rPr>
            <w:color w:val="000000"/>
            <w:sz w:val="22"/>
            <w:rPrChange w:id="35" w:author="William Knapp" w:date="2015-04-02T10:15:00Z">
              <w:rPr>
                <w:color w:val="000000"/>
              </w:rPr>
            </w:rPrChange>
          </w:rPr>
          <w:t>B</w:t>
        </w:r>
      </w:ins>
      <w:r w:rsidRPr="003416FB">
        <w:rPr>
          <w:color w:val="000000"/>
          <w:sz w:val="22"/>
          <w:rPrChange w:id="36" w:author="William Knapp" w:date="2015-04-02T10:15:00Z">
            <w:rPr>
              <w:color w:val="000000"/>
            </w:rPr>
          </w:rPrChange>
        </w:rPr>
        <w:t>oggle performance.  </w:t>
      </w:r>
    </w:p>
    <w:p w14:paraId="6471A706" w14:textId="77777777" w:rsidR="004027FC" w:rsidRPr="003416FB" w:rsidRDefault="004027FC">
      <w:pPr>
        <w:pStyle w:val="NormalWeb"/>
        <w:spacing w:before="0" w:beforeAutospacing="0" w:after="120" w:afterAutospacing="0"/>
        <w:jc w:val="center"/>
        <w:rPr>
          <w:sz w:val="22"/>
          <w:rPrChange w:id="37" w:author="William Knapp" w:date="2015-04-02T10:15:00Z">
            <w:rPr/>
          </w:rPrChange>
        </w:rPr>
        <w:pPrChange w:id="38" w:author="William Knapp" w:date="2015-04-02T10:13:00Z">
          <w:pPr>
            <w:pStyle w:val="NormalWeb"/>
            <w:spacing w:before="0" w:beforeAutospacing="0" w:after="120" w:afterAutospacing="0" w:line="480" w:lineRule="auto"/>
            <w:jc w:val="center"/>
          </w:pPr>
        </w:pPrChange>
      </w:pPr>
      <w:r w:rsidRPr="003416FB">
        <w:rPr>
          <w:b/>
          <w:bCs/>
          <w:color w:val="000000"/>
          <w:sz w:val="22"/>
          <w:rPrChange w:id="39" w:author="William Knapp" w:date="2015-04-02T10:15:00Z">
            <w:rPr>
              <w:b/>
              <w:bCs/>
              <w:color w:val="000000"/>
            </w:rPr>
          </w:rPrChange>
        </w:rPr>
        <w:t>Methods of Study</w:t>
      </w:r>
    </w:p>
    <w:p w14:paraId="77216E2A" w14:textId="77777777" w:rsidR="004027FC" w:rsidRPr="003416FB" w:rsidRDefault="004027FC">
      <w:pPr>
        <w:pStyle w:val="NormalWeb"/>
        <w:spacing w:before="0" w:beforeAutospacing="0" w:after="120" w:afterAutospacing="0"/>
        <w:jc w:val="both"/>
        <w:rPr>
          <w:sz w:val="22"/>
          <w:rPrChange w:id="40" w:author="William Knapp" w:date="2015-04-02T10:15:00Z">
            <w:rPr/>
          </w:rPrChange>
        </w:rPr>
        <w:pPrChange w:id="41" w:author="William Knapp" w:date="2015-04-02T10:13:00Z">
          <w:pPr>
            <w:pStyle w:val="NormalWeb"/>
            <w:spacing w:before="0" w:beforeAutospacing="0" w:after="120" w:afterAutospacing="0" w:line="480" w:lineRule="auto"/>
            <w:jc w:val="both"/>
          </w:pPr>
        </w:pPrChange>
      </w:pPr>
      <w:r w:rsidRPr="003416FB">
        <w:rPr>
          <w:color w:val="000000"/>
          <w:sz w:val="22"/>
          <w:rPrChange w:id="42" w:author="William Knapp" w:date="2015-04-02T10:15:00Z">
            <w:rPr>
              <w:color w:val="000000"/>
            </w:rPr>
          </w:rPrChange>
        </w:rPr>
        <w:t xml:space="preserve">If you choose to participate you will be asked to find words from two word puzzles.  You will be given the opportunity to find as many words as you can </w:t>
      </w:r>
      <w:ins w:id="43" w:author="Luke Yeaton" w:date="2015-04-02T21:13:00Z">
        <w:r w:rsidR="00FF647B">
          <w:rPr>
            <w:color w:val="000000"/>
            <w:sz w:val="22"/>
          </w:rPr>
          <w:t>with a time limit of 2 minutes in the first puzzle</w:t>
        </w:r>
      </w:ins>
      <w:ins w:id="44" w:author="Luke Yeaton" w:date="2015-04-02T21:15:00Z">
        <w:r w:rsidR="00FF647B">
          <w:rPr>
            <w:color w:val="000000"/>
            <w:sz w:val="22"/>
          </w:rPr>
          <w:t xml:space="preserve">.  </w:t>
        </w:r>
      </w:ins>
      <w:del w:id="45" w:author="William Knapp" w:date="2015-04-02T10:11:00Z">
        <w:r w:rsidRPr="003416FB" w:rsidDel="00CC2A6F">
          <w:rPr>
            <w:color w:val="000000"/>
            <w:sz w:val="22"/>
            <w:rPrChange w:id="46" w:author="William Knapp" w:date="2015-04-02T10:15:00Z">
              <w:rPr>
                <w:color w:val="000000"/>
              </w:rPr>
            </w:rPrChange>
          </w:rPr>
          <w:delText>in 2 minutes</w:delText>
        </w:r>
      </w:del>
      <w:commentRangeStart w:id="47"/>
      <w:commentRangeStart w:id="48"/>
      <w:ins w:id="49" w:author="William Knapp" w:date="2015-04-02T10:11:00Z">
        <w:del w:id="50" w:author="Luke Yeaton" w:date="2015-04-02T21:15:00Z">
          <w:r w:rsidR="00CC2A6F" w:rsidRPr="003416FB" w:rsidDel="00FF647B">
            <w:rPr>
              <w:color w:val="000000"/>
              <w:sz w:val="22"/>
              <w:rPrChange w:id="51" w:author="William Knapp" w:date="2015-04-02T10:15:00Z">
                <w:rPr>
                  <w:color w:val="000000"/>
                </w:rPr>
              </w:rPrChange>
            </w:rPr>
            <w:delText xml:space="preserve">in either 2 or 10 </w:delText>
          </w:r>
        </w:del>
        <w:commentRangeEnd w:id="47"/>
        <w:r w:rsidR="00CC2A6F" w:rsidRPr="003416FB">
          <w:rPr>
            <w:rStyle w:val="CommentReference"/>
            <w:rFonts w:asciiTheme="minorHAnsi" w:eastAsiaTheme="minorEastAsia" w:hAnsiTheme="minorHAnsi" w:cstheme="minorBidi" w:hint="eastAsia"/>
            <w:sz w:val="14"/>
            <w:rPrChange w:id="52" w:author="William Knapp" w:date="2015-04-02T10:15:00Z">
              <w:rPr>
                <w:rStyle w:val="CommentReference"/>
                <w:rFonts w:asciiTheme="minorHAnsi" w:eastAsiaTheme="minorEastAsia" w:hAnsiTheme="minorHAnsi" w:cstheme="minorBidi" w:hint="eastAsia"/>
              </w:rPr>
            </w:rPrChange>
          </w:rPr>
          <w:commentReference w:id="47"/>
        </w:r>
      </w:ins>
      <w:commentRangeEnd w:id="48"/>
      <w:r w:rsidR="00FF647B">
        <w:rPr>
          <w:rStyle w:val="CommentReference"/>
          <w:rFonts w:asciiTheme="minorHAnsi" w:eastAsiaTheme="minorEastAsia" w:hAnsiTheme="minorHAnsi" w:cstheme="minorBidi"/>
        </w:rPr>
        <w:commentReference w:id="48"/>
      </w:r>
      <w:ins w:id="53" w:author="William Knapp" w:date="2015-04-02T10:11:00Z">
        <w:del w:id="54" w:author="Luke Yeaton" w:date="2015-04-02T21:15:00Z">
          <w:r w:rsidR="00CC2A6F" w:rsidRPr="003416FB" w:rsidDel="00FF647B">
            <w:rPr>
              <w:color w:val="000000"/>
              <w:sz w:val="22"/>
              <w:rPrChange w:id="55" w:author="William Knapp" w:date="2015-04-02T10:15:00Z">
                <w:rPr>
                  <w:color w:val="000000"/>
                </w:rPr>
              </w:rPrChange>
            </w:rPr>
            <w:delText>minutes</w:delText>
          </w:r>
        </w:del>
      </w:ins>
      <w:del w:id="56" w:author="Luke Yeaton" w:date="2015-04-02T21:15:00Z">
        <w:r w:rsidRPr="003416FB" w:rsidDel="00FF647B">
          <w:rPr>
            <w:color w:val="000000"/>
            <w:sz w:val="22"/>
            <w:rPrChange w:id="57" w:author="William Knapp" w:date="2015-04-02T10:15:00Z">
              <w:rPr>
                <w:color w:val="000000"/>
              </w:rPr>
            </w:rPrChange>
          </w:rPr>
          <w:delText xml:space="preserve"> in the </w:delText>
        </w:r>
      </w:del>
      <w:del w:id="58" w:author="William Knapp" w:date="2015-04-02T10:11:00Z">
        <w:r w:rsidRPr="003416FB" w:rsidDel="00CC2A6F">
          <w:rPr>
            <w:color w:val="000000"/>
            <w:sz w:val="22"/>
            <w:rPrChange w:id="59" w:author="William Knapp" w:date="2015-04-02T10:15:00Z">
              <w:rPr>
                <w:color w:val="000000"/>
              </w:rPr>
            </w:rPrChange>
          </w:rPr>
          <w:delText xml:space="preserve">first </w:delText>
        </w:r>
      </w:del>
      <w:ins w:id="60" w:author="William Knapp" w:date="2015-04-02T10:11:00Z">
        <w:del w:id="61" w:author="Luke Yeaton" w:date="2015-04-02T21:12:00Z">
          <w:r w:rsidR="00CC2A6F" w:rsidRPr="003416FB" w:rsidDel="00FF647B">
            <w:rPr>
              <w:color w:val="000000"/>
              <w:sz w:val="22"/>
              <w:rPrChange w:id="62" w:author="William Knapp" w:date="2015-04-02T10:15:00Z">
                <w:rPr>
                  <w:color w:val="000000"/>
                </w:rPr>
              </w:rPrChange>
            </w:rPr>
            <w:delText>practice</w:delText>
          </w:r>
        </w:del>
        <w:del w:id="63" w:author="Luke Yeaton" w:date="2015-04-02T21:15:00Z">
          <w:r w:rsidR="00CC2A6F" w:rsidRPr="003416FB" w:rsidDel="00FF647B">
            <w:rPr>
              <w:color w:val="000000"/>
              <w:sz w:val="22"/>
              <w:rPrChange w:id="64" w:author="William Knapp" w:date="2015-04-02T10:15:00Z">
                <w:rPr>
                  <w:color w:val="000000"/>
                </w:rPr>
              </w:rPrChange>
            </w:rPr>
            <w:delText xml:space="preserve"> </w:delText>
          </w:r>
        </w:del>
      </w:ins>
      <w:del w:id="65" w:author="Luke Yeaton" w:date="2015-04-02T21:15:00Z">
        <w:r w:rsidRPr="003416FB" w:rsidDel="00FF647B">
          <w:rPr>
            <w:color w:val="000000"/>
            <w:sz w:val="22"/>
            <w:rPrChange w:id="66" w:author="William Knapp" w:date="2015-04-02T10:15:00Z">
              <w:rPr>
                <w:color w:val="000000"/>
              </w:rPr>
            </w:rPrChange>
          </w:rPr>
          <w:delText>puzzle.  </w:delText>
        </w:r>
      </w:del>
      <w:del w:id="67" w:author="William Knapp" w:date="2015-04-02T10:10:00Z">
        <w:r w:rsidRPr="003416FB" w:rsidDel="00CC2A6F">
          <w:rPr>
            <w:color w:val="000000"/>
            <w:sz w:val="22"/>
            <w:rPrChange w:id="68" w:author="William Knapp" w:date="2015-04-02T10:15:00Z">
              <w:rPr>
                <w:color w:val="000000"/>
              </w:rPr>
            </w:rPrChange>
          </w:rPr>
          <w:delText>The second puzzle the time is up to you</w:delText>
        </w:r>
      </w:del>
      <w:ins w:id="69" w:author="William Knapp" w:date="2015-04-02T10:10:00Z">
        <w:r w:rsidR="00CC2A6F" w:rsidRPr="003416FB">
          <w:rPr>
            <w:color w:val="000000"/>
            <w:sz w:val="22"/>
            <w:rPrChange w:id="70" w:author="William Knapp" w:date="2015-04-02T10:15:00Z">
              <w:rPr>
                <w:color w:val="000000"/>
              </w:rPr>
            </w:rPrChange>
          </w:rPr>
          <w:t>In the second puzzle, you can take up</w:t>
        </w:r>
      </w:ins>
      <w:ins w:id="71" w:author="Luke Yeaton" w:date="2015-04-02T21:10:00Z">
        <w:r w:rsidR="00FF647B">
          <w:rPr>
            <w:color w:val="000000"/>
            <w:sz w:val="22"/>
          </w:rPr>
          <w:t xml:space="preserve"> </w:t>
        </w:r>
      </w:ins>
      <w:ins w:id="72" w:author="William Knapp" w:date="2015-04-02T10:10:00Z">
        <w:r w:rsidR="00CC2A6F" w:rsidRPr="003416FB">
          <w:rPr>
            <w:color w:val="000000"/>
            <w:sz w:val="22"/>
            <w:rPrChange w:id="73" w:author="William Knapp" w:date="2015-04-02T10:15:00Z">
              <w:rPr>
                <w:color w:val="000000"/>
              </w:rPr>
            </w:rPrChange>
          </w:rPr>
          <w:t>to 20 minutes</w:t>
        </w:r>
      </w:ins>
      <w:ins w:id="74" w:author="Luke Yeaton" w:date="2015-04-02T21:12:00Z">
        <w:r w:rsidR="00FF647B">
          <w:rPr>
            <w:color w:val="000000"/>
            <w:sz w:val="22"/>
          </w:rPr>
          <w:t xml:space="preserve"> or finish when you are satisfied</w:t>
        </w:r>
      </w:ins>
      <w:r w:rsidRPr="003416FB">
        <w:rPr>
          <w:color w:val="000000"/>
          <w:sz w:val="22"/>
          <w:rPrChange w:id="75" w:author="William Knapp" w:date="2015-04-02T10:15:00Z">
            <w:rPr>
              <w:color w:val="000000"/>
            </w:rPr>
          </w:rPrChange>
        </w:rPr>
        <w:t>.  </w:t>
      </w:r>
    </w:p>
    <w:p w14:paraId="588C2B0E" w14:textId="77777777" w:rsidR="004027FC" w:rsidRPr="003416FB" w:rsidRDefault="004027FC">
      <w:pPr>
        <w:pStyle w:val="NormalWeb"/>
        <w:spacing w:before="0" w:beforeAutospacing="0" w:after="120" w:afterAutospacing="0"/>
        <w:jc w:val="center"/>
        <w:rPr>
          <w:sz w:val="22"/>
          <w:rPrChange w:id="76" w:author="William Knapp" w:date="2015-04-02T10:15:00Z">
            <w:rPr/>
          </w:rPrChange>
        </w:rPr>
        <w:pPrChange w:id="77" w:author="William Knapp" w:date="2015-04-02T10:13:00Z">
          <w:pPr>
            <w:pStyle w:val="NormalWeb"/>
            <w:spacing w:before="0" w:beforeAutospacing="0" w:after="120" w:afterAutospacing="0" w:line="480" w:lineRule="auto"/>
            <w:jc w:val="center"/>
          </w:pPr>
        </w:pPrChange>
      </w:pPr>
      <w:r w:rsidRPr="003416FB">
        <w:rPr>
          <w:b/>
          <w:bCs/>
          <w:color w:val="000000"/>
          <w:sz w:val="22"/>
          <w:rPrChange w:id="78" w:author="William Knapp" w:date="2015-04-02T10:15:00Z">
            <w:rPr>
              <w:b/>
              <w:bCs/>
              <w:color w:val="000000"/>
            </w:rPr>
          </w:rPrChange>
        </w:rPr>
        <w:t>Criteria to Participate</w:t>
      </w:r>
    </w:p>
    <w:p w14:paraId="145CA436" w14:textId="0D2E3943" w:rsidR="004027FC" w:rsidRPr="003416FB" w:rsidRDefault="004027FC">
      <w:pPr>
        <w:pStyle w:val="NormalWeb"/>
        <w:spacing w:before="0" w:beforeAutospacing="0" w:after="120" w:afterAutospacing="0"/>
        <w:jc w:val="both"/>
        <w:rPr>
          <w:sz w:val="22"/>
          <w:rPrChange w:id="79" w:author="William Knapp" w:date="2015-04-02T10:15:00Z">
            <w:rPr/>
          </w:rPrChange>
        </w:rPr>
        <w:pPrChange w:id="80" w:author="William Knapp" w:date="2015-04-02T10:13:00Z">
          <w:pPr>
            <w:pStyle w:val="NormalWeb"/>
            <w:spacing w:before="0" w:beforeAutospacing="0" w:after="120" w:afterAutospacing="0" w:line="480" w:lineRule="auto"/>
            <w:jc w:val="both"/>
          </w:pPr>
        </w:pPrChange>
      </w:pPr>
      <w:r w:rsidRPr="003416FB">
        <w:rPr>
          <w:color w:val="000000"/>
          <w:sz w:val="22"/>
          <w:rPrChange w:id="81" w:author="William Knapp" w:date="2015-04-02T10:15:00Z">
            <w:rPr>
              <w:color w:val="000000"/>
            </w:rPr>
          </w:rPrChange>
        </w:rPr>
        <w:t xml:space="preserve">In order to participate you must be </w:t>
      </w:r>
      <w:ins w:id="82" w:author="William Knapp" w:date="2015-04-02T10:12:00Z">
        <w:r w:rsidR="00CC2A6F" w:rsidRPr="003416FB">
          <w:rPr>
            <w:color w:val="000000"/>
            <w:sz w:val="22"/>
            <w:rPrChange w:id="83" w:author="William Knapp" w:date="2015-04-02T10:15:00Z">
              <w:rPr>
                <w:color w:val="000000"/>
              </w:rPr>
            </w:rPrChange>
          </w:rPr>
          <w:t>at least</w:t>
        </w:r>
      </w:ins>
      <w:ins w:id="84" w:author="Luke Yeaton" w:date="2015-04-08T21:42:00Z">
        <w:r w:rsidR="00B65805">
          <w:rPr>
            <w:color w:val="000000"/>
            <w:sz w:val="22"/>
          </w:rPr>
          <w:t xml:space="preserve"> </w:t>
        </w:r>
      </w:ins>
      <w:r w:rsidRPr="003416FB">
        <w:rPr>
          <w:color w:val="000000"/>
          <w:sz w:val="22"/>
          <w:rPrChange w:id="85" w:author="William Knapp" w:date="2015-04-02T10:15:00Z">
            <w:rPr>
              <w:color w:val="000000"/>
            </w:rPr>
          </w:rPrChange>
        </w:rPr>
        <w:t xml:space="preserve">18 years </w:t>
      </w:r>
      <w:del w:id="86" w:author="William Knapp" w:date="2015-04-02T10:12:00Z">
        <w:r w:rsidRPr="003416FB" w:rsidDel="00CC2A6F">
          <w:rPr>
            <w:color w:val="000000"/>
            <w:sz w:val="22"/>
            <w:rPrChange w:id="87" w:author="William Knapp" w:date="2015-04-02T10:15:00Z">
              <w:rPr>
                <w:color w:val="000000"/>
              </w:rPr>
            </w:rPrChange>
          </w:rPr>
          <w:delText>of age</w:delText>
        </w:r>
      </w:del>
      <w:ins w:id="88" w:author="William Knapp" w:date="2015-04-02T10:12:00Z">
        <w:r w:rsidR="00CC2A6F" w:rsidRPr="003416FB">
          <w:rPr>
            <w:color w:val="000000"/>
            <w:sz w:val="22"/>
            <w:rPrChange w:id="89" w:author="William Knapp" w:date="2015-04-02T10:15:00Z">
              <w:rPr>
                <w:color w:val="000000"/>
              </w:rPr>
            </w:rPrChange>
          </w:rPr>
          <w:t>old,</w:t>
        </w:r>
      </w:ins>
      <w:r w:rsidRPr="003416FB">
        <w:rPr>
          <w:color w:val="000000"/>
          <w:sz w:val="22"/>
          <w:rPrChange w:id="90" w:author="William Knapp" w:date="2015-04-02T10:15:00Z">
            <w:rPr>
              <w:color w:val="000000"/>
            </w:rPr>
          </w:rPrChange>
        </w:rPr>
        <w:t xml:space="preserve"> </w:t>
      </w:r>
      <w:del w:id="91" w:author="William Knapp" w:date="2015-04-02T10:13:00Z">
        <w:r w:rsidRPr="003416FB" w:rsidDel="00CC2A6F">
          <w:rPr>
            <w:color w:val="000000"/>
            <w:sz w:val="22"/>
            <w:rPrChange w:id="92" w:author="William Knapp" w:date="2015-04-02T10:15:00Z">
              <w:rPr>
                <w:color w:val="000000"/>
              </w:rPr>
            </w:rPrChange>
          </w:rPr>
          <w:delText xml:space="preserve">and </w:delText>
        </w:r>
      </w:del>
      <w:r w:rsidRPr="003416FB">
        <w:rPr>
          <w:color w:val="000000"/>
          <w:sz w:val="22"/>
          <w:rPrChange w:id="93" w:author="William Knapp" w:date="2015-04-02T10:15:00Z">
            <w:rPr>
              <w:color w:val="000000"/>
            </w:rPr>
          </w:rPrChange>
        </w:rPr>
        <w:t>fluent in reading English</w:t>
      </w:r>
      <w:ins w:id="94" w:author="William Knapp" w:date="2015-04-02T10:13:00Z">
        <w:r w:rsidR="00CC2A6F" w:rsidRPr="003416FB">
          <w:rPr>
            <w:color w:val="000000"/>
            <w:sz w:val="22"/>
            <w:rPrChange w:id="95" w:author="William Knapp" w:date="2015-04-02T10:15:00Z">
              <w:rPr>
                <w:color w:val="000000"/>
              </w:rPr>
            </w:rPrChange>
          </w:rPr>
          <w:t>, and not have any diagnosed reading disorders (e.g. dyslexia)</w:t>
        </w:r>
      </w:ins>
      <w:r w:rsidRPr="003416FB">
        <w:rPr>
          <w:color w:val="000000"/>
          <w:sz w:val="22"/>
          <w:rPrChange w:id="96" w:author="William Knapp" w:date="2015-04-02T10:15:00Z">
            <w:rPr>
              <w:color w:val="000000"/>
            </w:rPr>
          </w:rPrChange>
        </w:rPr>
        <w:t>.  </w:t>
      </w:r>
    </w:p>
    <w:p w14:paraId="41146337" w14:textId="77777777" w:rsidR="004027FC" w:rsidRPr="003416FB" w:rsidRDefault="004027FC">
      <w:pPr>
        <w:pStyle w:val="NormalWeb"/>
        <w:spacing w:before="0" w:beforeAutospacing="0" w:after="120" w:afterAutospacing="0"/>
        <w:jc w:val="center"/>
        <w:rPr>
          <w:sz w:val="22"/>
          <w:rPrChange w:id="97" w:author="William Knapp" w:date="2015-04-02T10:15:00Z">
            <w:rPr/>
          </w:rPrChange>
        </w:rPr>
        <w:pPrChange w:id="98" w:author="William Knapp" w:date="2015-04-02T10:13:00Z">
          <w:pPr>
            <w:pStyle w:val="NormalWeb"/>
            <w:spacing w:before="0" w:beforeAutospacing="0" w:after="120" w:afterAutospacing="0" w:line="480" w:lineRule="auto"/>
            <w:jc w:val="center"/>
          </w:pPr>
        </w:pPrChange>
      </w:pPr>
      <w:r w:rsidRPr="003416FB">
        <w:rPr>
          <w:b/>
          <w:bCs/>
          <w:color w:val="000000"/>
          <w:sz w:val="22"/>
          <w:rPrChange w:id="99" w:author="William Knapp" w:date="2015-04-02T10:15:00Z">
            <w:rPr>
              <w:b/>
              <w:bCs/>
              <w:color w:val="000000"/>
            </w:rPr>
          </w:rPrChange>
        </w:rPr>
        <w:t>Risks &amp; Benefits of Participating</w:t>
      </w:r>
    </w:p>
    <w:p w14:paraId="462F0647" w14:textId="77777777" w:rsidR="004027FC" w:rsidRPr="003416FB" w:rsidRDefault="004027FC">
      <w:pPr>
        <w:pStyle w:val="NormalWeb"/>
        <w:spacing w:before="0" w:beforeAutospacing="0" w:after="120" w:afterAutospacing="0"/>
        <w:jc w:val="both"/>
        <w:rPr>
          <w:sz w:val="22"/>
          <w:rPrChange w:id="100" w:author="William Knapp" w:date="2015-04-02T10:15:00Z">
            <w:rPr/>
          </w:rPrChange>
        </w:rPr>
        <w:pPrChange w:id="101" w:author="William Knapp" w:date="2015-04-02T10:13:00Z">
          <w:pPr>
            <w:pStyle w:val="NormalWeb"/>
            <w:spacing w:before="0" w:beforeAutospacing="0" w:after="120" w:afterAutospacing="0" w:line="480" w:lineRule="auto"/>
            <w:jc w:val="both"/>
          </w:pPr>
        </w:pPrChange>
      </w:pPr>
      <w:r w:rsidRPr="003416FB">
        <w:rPr>
          <w:color w:val="000000"/>
          <w:sz w:val="22"/>
          <w:rPrChange w:id="102" w:author="William Knapp" w:date="2015-04-02T10:15:00Z">
            <w:rPr>
              <w:color w:val="000000"/>
            </w:rPr>
          </w:rPrChange>
        </w:rPr>
        <w:t>There are minimal risks associated with participating in this experiment.  Potential risks are similar to taking an intelligence test which may include disappointment or satisfaction with the results.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14:paraId="1510AEB5" w14:textId="77777777" w:rsidR="004027FC" w:rsidRPr="003416FB" w:rsidRDefault="004027FC">
      <w:pPr>
        <w:pStyle w:val="NormalWeb"/>
        <w:spacing w:before="0" w:beforeAutospacing="0" w:after="120" w:afterAutospacing="0"/>
        <w:jc w:val="center"/>
        <w:rPr>
          <w:sz w:val="22"/>
          <w:rPrChange w:id="103" w:author="William Knapp" w:date="2015-04-02T10:15:00Z">
            <w:rPr/>
          </w:rPrChange>
        </w:rPr>
        <w:pPrChange w:id="104" w:author="William Knapp" w:date="2015-04-02T10:13:00Z">
          <w:pPr>
            <w:pStyle w:val="NormalWeb"/>
            <w:spacing w:before="0" w:beforeAutospacing="0" w:after="120" w:afterAutospacing="0" w:line="480" w:lineRule="auto"/>
            <w:jc w:val="center"/>
          </w:pPr>
        </w:pPrChange>
      </w:pPr>
      <w:r w:rsidRPr="003416FB">
        <w:rPr>
          <w:b/>
          <w:bCs/>
          <w:color w:val="000000"/>
          <w:sz w:val="22"/>
          <w:rPrChange w:id="105" w:author="William Knapp" w:date="2015-04-02T10:15:00Z">
            <w:rPr>
              <w:b/>
              <w:bCs/>
              <w:color w:val="000000"/>
            </w:rPr>
          </w:rPrChange>
        </w:rPr>
        <w:t>Your Rights &amp; Responsibilities</w:t>
      </w:r>
    </w:p>
    <w:p w14:paraId="3C0B1239" w14:textId="77777777" w:rsidR="004027FC" w:rsidRPr="003416FB" w:rsidRDefault="004027FC">
      <w:pPr>
        <w:pStyle w:val="NormalWeb"/>
        <w:spacing w:before="0" w:beforeAutospacing="0" w:after="120" w:afterAutospacing="0"/>
        <w:jc w:val="both"/>
        <w:rPr>
          <w:sz w:val="22"/>
          <w:rPrChange w:id="106" w:author="William Knapp" w:date="2015-04-02T10:15:00Z">
            <w:rPr/>
          </w:rPrChange>
        </w:rPr>
        <w:pPrChange w:id="107" w:author="William Knapp" w:date="2015-04-02T10:13:00Z">
          <w:pPr>
            <w:pStyle w:val="NormalWeb"/>
            <w:spacing w:before="0" w:beforeAutospacing="0" w:after="120" w:afterAutospacing="0" w:line="480" w:lineRule="auto"/>
            <w:jc w:val="both"/>
          </w:pPr>
        </w:pPrChange>
      </w:pPr>
      <w:bookmarkStart w:id="108" w:name="_GoBack"/>
      <w:bookmarkEnd w:id="108"/>
      <w:r w:rsidRPr="003416FB">
        <w:rPr>
          <w:color w:val="000000"/>
          <w:sz w:val="22"/>
          <w:rPrChange w:id="109" w:author="William Knapp" w:date="2015-04-02T10:15:00Z">
            <w:rPr>
              <w:color w:val="000000"/>
            </w:rPr>
          </w:rPrChange>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identity protected. To ensure your privacy, this consent form will be separated from your results and stored securely. You also have the right to learn more about this study and to contact the proper authorities (see below) should you have concerns about this study.</w:t>
      </w:r>
    </w:p>
    <w:p w14:paraId="0FC6DE97" w14:textId="77777777" w:rsidR="004027FC" w:rsidRPr="003416FB" w:rsidRDefault="004027FC">
      <w:pPr>
        <w:pStyle w:val="NormalWeb"/>
        <w:spacing w:before="0" w:beforeAutospacing="0" w:after="120" w:afterAutospacing="0"/>
        <w:jc w:val="both"/>
        <w:rPr>
          <w:sz w:val="22"/>
          <w:rPrChange w:id="110" w:author="William Knapp" w:date="2015-04-02T10:15:00Z">
            <w:rPr/>
          </w:rPrChange>
        </w:rPr>
        <w:pPrChange w:id="111" w:author="William Knapp" w:date="2015-04-02T10:13:00Z">
          <w:pPr>
            <w:pStyle w:val="NormalWeb"/>
            <w:spacing w:before="0" w:beforeAutospacing="0" w:after="120" w:afterAutospacing="0" w:line="480" w:lineRule="auto"/>
            <w:jc w:val="both"/>
          </w:pPr>
        </w:pPrChange>
      </w:pPr>
      <w:r w:rsidRPr="003416FB">
        <w:rPr>
          <w:color w:val="000000"/>
          <w:sz w:val="22"/>
          <w:rPrChange w:id="112" w:author="William Knapp" w:date="2015-04-02T10:15:00Z">
            <w:rPr>
              <w:color w:val="000000"/>
            </w:rPr>
          </w:rPrChange>
        </w:rPr>
        <w:t>You have the responsibility to participate to the best of your ability if you choose to participate and are eligible for this study. This responsibility to participate to the best of your ability does not override your rights to withdraw from the study.</w:t>
      </w:r>
    </w:p>
    <w:p w14:paraId="5B55FE14" w14:textId="77777777" w:rsidR="004027FC" w:rsidRPr="003416FB" w:rsidRDefault="004027FC">
      <w:pPr>
        <w:pStyle w:val="NormalWeb"/>
        <w:spacing w:before="0" w:beforeAutospacing="0" w:after="120" w:afterAutospacing="0"/>
        <w:jc w:val="center"/>
        <w:rPr>
          <w:sz w:val="22"/>
          <w:rPrChange w:id="113" w:author="William Knapp" w:date="2015-04-02T10:15:00Z">
            <w:rPr/>
          </w:rPrChange>
        </w:rPr>
        <w:pPrChange w:id="114" w:author="William Knapp" w:date="2015-04-02T10:13:00Z">
          <w:pPr>
            <w:pStyle w:val="NormalWeb"/>
            <w:spacing w:before="0" w:beforeAutospacing="0" w:after="120" w:afterAutospacing="0" w:line="480" w:lineRule="auto"/>
            <w:jc w:val="center"/>
          </w:pPr>
        </w:pPrChange>
      </w:pPr>
      <w:r w:rsidRPr="003416FB">
        <w:rPr>
          <w:b/>
          <w:bCs/>
          <w:color w:val="000000"/>
          <w:sz w:val="22"/>
          <w:rPrChange w:id="115" w:author="William Knapp" w:date="2015-04-02T10:15:00Z">
            <w:rPr>
              <w:b/>
              <w:bCs/>
              <w:color w:val="000000"/>
            </w:rPr>
          </w:rPrChange>
        </w:rPr>
        <w:t>Who to Contact</w:t>
      </w:r>
    </w:p>
    <w:p w14:paraId="0D011A16" w14:textId="77777777" w:rsidR="004027FC" w:rsidRPr="003416FB" w:rsidRDefault="004027FC">
      <w:pPr>
        <w:pStyle w:val="NormalWeb"/>
        <w:spacing w:before="0" w:beforeAutospacing="0" w:after="120" w:afterAutospacing="0"/>
        <w:jc w:val="both"/>
        <w:rPr>
          <w:sz w:val="22"/>
          <w:rPrChange w:id="116" w:author="William Knapp" w:date="2015-04-02T10:15:00Z">
            <w:rPr/>
          </w:rPrChange>
        </w:rPr>
        <w:pPrChange w:id="117" w:author="William Knapp" w:date="2015-04-02T10:13:00Z">
          <w:pPr>
            <w:pStyle w:val="NormalWeb"/>
            <w:spacing w:before="0" w:beforeAutospacing="0" w:after="120" w:afterAutospacing="0" w:line="480" w:lineRule="auto"/>
            <w:jc w:val="both"/>
          </w:pPr>
        </w:pPrChange>
      </w:pPr>
      <w:r w:rsidRPr="003416FB">
        <w:rPr>
          <w:color w:val="000000"/>
          <w:sz w:val="22"/>
          <w:rPrChange w:id="118" w:author="William Knapp" w:date="2015-04-02T10:15:00Z">
            <w:rPr>
              <w:color w:val="000000"/>
            </w:rPr>
          </w:rPrChange>
        </w:rPr>
        <w:t xml:space="preserve">If you are interested in learning more about this study or have questions you can contact this study’s primary investigator: Kristian Brown at </w:t>
      </w:r>
      <w:r w:rsidRPr="003416FB">
        <w:rPr>
          <w:color w:val="1155CC"/>
          <w:sz w:val="22"/>
          <w:rPrChange w:id="119" w:author="William Knapp" w:date="2015-04-02T10:15:00Z">
            <w:rPr>
              <w:color w:val="1155CC"/>
            </w:rPr>
          </w:rPrChange>
        </w:rPr>
        <w:t>brownkt@eou.edu</w:t>
      </w:r>
      <w:r w:rsidRPr="003416FB">
        <w:rPr>
          <w:color w:val="000000"/>
          <w:sz w:val="22"/>
          <w:rPrChange w:id="120" w:author="William Knapp" w:date="2015-04-02T10:15:00Z">
            <w:rPr>
              <w:color w:val="000000"/>
            </w:rPr>
          </w:rPrChange>
        </w:rPr>
        <w:t xml:space="preserve">.  If you believe that any of your rights have been violated, you should contact the Chair of the University’s Institutional Review Board: Charles Lyons at </w:t>
      </w:r>
      <w:ins w:id="121" w:author="William Knapp" w:date="2015-04-02T10:16:00Z">
        <w:r w:rsidR="0060224E">
          <w:rPr>
            <w:color w:val="000000"/>
            <w:sz w:val="22"/>
          </w:rPr>
          <w:fldChar w:fldCharType="begin"/>
        </w:r>
        <w:r w:rsidR="0060224E">
          <w:rPr>
            <w:color w:val="000000"/>
            <w:sz w:val="22"/>
          </w:rPr>
          <w:instrText xml:space="preserve"> HYPERLINK "mailto:</w:instrText>
        </w:r>
      </w:ins>
      <w:r w:rsidR="0060224E" w:rsidRPr="003416FB">
        <w:rPr>
          <w:color w:val="000000"/>
          <w:sz w:val="22"/>
          <w:rPrChange w:id="122" w:author="William Knapp" w:date="2015-04-02T10:15:00Z">
            <w:rPr>
              <w:color w:val="000000"/>
            </w:rPr>
          </w:rPrChange>
        </w:rPr>
        <w:instrText>clyons@eou.edu</w:instrText>
      </w:r>
      <w:ins w:id="123" w:author="William Knapp" w:date="2015-04-02T10:16:00Z">
        <w:r w:rsidR="0060224E">
          <w:rPr>
            <w:color w:val="000000"/>
            <w:sz w:val="22"/>
          </w:rPr>
          <w:instrText xml:space="preserve">" </w:instrText>
        </w:r>
        <w:r w:rsidR="0060224E">
          <w:rPr>
            <w:color w:val="000000"/>
            <w:sz w:val="22"/>
          </w:rPr>
          <w:fldChar w:fldCharType="separate"/>
        </w:r>
      </w:ins>
      <w:r w:rsidR="0060224E" w:rsidRPr="005D3191">
        <w:rPr>
          <w:rStyle w:val="Hyperlink"/>
          <w:sz w:val="22"/>
          <w:rPrChange w:id="124" w:author="William Knapp" w:date="2015-04-02T10:15:00Z">
            <w:rPr>
              <w:color w:val="000000"/>
            </w:rPr>
          </w:rPrChange>
        </w:rPr>
        <w:t>clyons@eou.edu</w:t>
      </w:r>
      <w:ins w:id="125" w:author="William Knapp" w:date="2015-04-02T10:16:00Z">
        <w:r w:rsidR="0060224E">
          <w:rPr>
            <w:color w:val="000000"/>
            <w:sz w:val="22"/>
          </w:rPr>
          <w:fldChar w:fldCharType="end"/>
        </w:r>
      </w:ins>
      <w:r w:rsidRPr="003416FB">
        <w:rPr>
          <w:color w:val="000000"/>
          <w:sz w:val="22"/>
          <w:rPrChange w:id="126" w:author="William Knapp" w:date="2015-04-02T10:15:00Z">
            <w:rPr>
              <w:color w:val="000000"/>
            </w:rPr>
          </w:rPrChange>
        </w:rPr>
        <w:t>.</w:t>
      </w:r>
    </w:p>
    <w:p w14:paraId="7E528924" w14:textId="77777777" w:rsidR="004027FC" w:rsidRPr="003416FB" w:rsidRDefault="004027FC">
      <w:pPr>
        <w:pStyle w:val="NormalWeb"/>
        <w:spacing w:before="0" w:beforeAutospacing="0" w:after="120" w:afterAutospacing="0"/>
        <w:jc w:val="center"/>
        <w:rPr>
          <w:sz w:val="22"/>
          <w:rPrChange w:id="127" w:author="William Knapp" w:date="2015-04-02T10:15:00Z">
            <w:rPr/>
          </w:rPrChange>
        </w:rPr>
        <w:pPrChange w:id="128" w:author="William Knapp" w:date="2015-04-02T10:13:00Z">
          <w:pPr>
            <w:pStyle w:val="NormalWeb"/>
            <w:spacing w:before="0" w:beforeAutospacing="0" w:after="120" w:afterAutospacing="0" w:line="480" w:lineRule="auto"/>
            <w:jc w:val="center"/>
          </w:pPr>
        </w:pPrChange>
      </w:pPr>
      <w:r w:rsidRPr="003416FB">
        <w:rPr>
          <w:b/>
          <w:bCs/>
          <w:color w:val="000000"/>
          <w:sz w:val="22"/>
          <w:rPrChange w:id="129" w:author="William Knapp" w:date="2015-04-02T10:15:00Z">
            <w:rPr>
              <w:b/>
              <w:bCs/>
              <w:color w:val="000000"/>
            </w:rPr>
          </w:rPrChange>
        </w:rPr>
        <w:t>Agreement</w:t>
      </w:r>
    </w:p>
    <w:p w14:paraId="3F643166" w14:textId="77777777" w:rsidR="004027FC" w:rsidRPr="003416FB" w:rsidRDefault="004027FC">
      <w:pPr>
        <w:pStyle w:val="NormalWeb"/>
        <w:spacing w:before="0" w:beforeAutospacing="0" w:after="120" w:afterAutospacing="0"/>
        <w:jc w:val="both"/>
        <w:rPr>
          <w:sz w:val="22"/>
          <w:rPrChange w:id="130" w:author="William Knapp" w:date="2015-04-02T10:15:00Z">
            <w:rPr/>
          </w:rPrChange>
        </w:rPr>
        <w:pPrChange w:id="131" w:author="William Knapp" w:date="2015-04-02T10:13:00Z">
          <w:pPr>
            <w:pStyle w:val="NormalWeb"/>
            <w:spacing w:before="0" w:beforeAutospacing="0" w:after="120" w:afterAutospacing="0" w:line="480" w:lineRule="auto"/>
            <w:jc w:val="both"/>
          </w:pPr>
        </w:pPrChange>
      </w:pPr>
      <w:r w:rsidRPr="003416FB">
        <w:rPr>
          <w:color w:val="000000"/>
          <w:sz w:val="22"/>
          <w:rPrChange w:id="132" w:author="William Knapp" w:date="2015-04-02T10:15:00Z">
            <w:rPr>
              <w:color w:val="000000"/>
            </w:rPr>
          </w:rPrChange>
        </w:rPr>
        <w:t>By signing below I affirm that I am 18 or older and that I understand the basic purpose and methods of this study, the risks and benefits associated with participating in this study, my rights and responsibilities as a research participant. I also affirm that I have had the opportunity to ask questions related to my participation in this study.  Finally, I consent to participate in this study and I provide this consent voluntarily.</w:t>
      </w:r>
    </w:p>
    <w:p w14:paraId="01C7F1B2" w14:textId="77777777" w:rsidR="004027FC" w:rsidRPr="003416FB" w:rsidRDefault="004027FC" w:rsidP="004027FC">
      <w:pPr>
        <w:pStyle w:val="NormalWeb"/>
        <w:spacing w:before="240" w:beforeAutospacing="0" w:after="120" w:afterAutospacing="0" w:line="480" w:lineRule="auto"/>
        <w:jc w:val="both"/>
        <w:rPr>
          <w:color w:val="000000"/>
          <w:sz w:val="22"/>
          <w:rPrChange w:id="133" w:author="William Knapp" w:date="2015-04-02T10:15:00Z">
            <w:rPr>
              <w:color w:val="000000"/>
            </w:rPr>
          </w:rPrChange>
        </w:rPr>
      </w:pPr>
      <w:proofErr w:type="gramStart"/>
      <w:r w:rsidRPr="003416FB">
        <w:rPr>
          <w:color w:val="000000"/>
          <w:sz w:val="22"/>
          <w:rPrChange w:id="134" w:author="William Knapp" w:date="2015-04-02T10:15:00Z">
            <w:rPr>
              <w:color w:val="000000"/>
            </w:rPr>
          </w:rPrChange>
        </w:rPr>
        <w:t>Email:_</w:t>
      </w:r>
      <w:proofErr w:type="gramEnd"/>
      <w:r w:rsidR="00474BC1" w:rsidRPr="003416FB">
        <w:rPr>
          <w:color w:val="000000"/>
          <w:sz w:val="22"/>
          <w:rPrChange w:id="135" w:author="William Knapp" w:date="2015-04-02T10:15:00Z">
            <w:rPr>
              <w:color w:val="000000"/>
            </w:rPr>
          </w:rPrChange>
        </w:rPr>
        <w:t>_____________________</w:t>
      </w:r>
      <w:proofErr w:type="spellStart"/>
      <w:r w:rsidRPr="003416FB">
        <w:rPr>
          <w:color w:val="000000"/>
          <w:sz w:val="22"/>
          <w:rPrChange w:id="136" w:author="William Knapp" w:date="2015-04-02T10:15:00Z">
            <w:rPr>
              <w:color w:val="000000"/>
            </w:rPr>
          </w:rPrChange>
        </w:rPr>
        <w:t>__________  Signature:_</w:t>
      </w:r>
      <w:r w:rsidR="00281729" w:rsidRPr="003416FB">
        <w:rPr>
          <w:color w:val="000000"/>
          <w:sz w:val="22"/>
          <w:rPrChange w:id="137" w:author="William Knapp" w:date="2015-04-02T10:15:00Z">
            <w:rPr>
              <w:color w:val="000000"/>
            </w:rPr>
          </w:rPrChange>
        </w:rPr>
        <w:t>___________________</w:t>
      </w:r>
      <w:r w:rsidR="00474BC1" w:rsidRPr="003416FB">
        <w:rPr>
          <w:color w:val="000000"/>
          <w:sz w:val="22"/>
          <w:rPrChange w:id="138" w:author="William Knapp" w:date="2015-04-02T10:15:00Z">
            <w:rPr>
              <w:color w:val="000000"/>
            </w:rPr>
          </w:rPrChange>
        </w:rPr>
        <w:t>___________</w:t>
      </w:r>
      <w:r w:rsidRPr="003416FB">
        <w:rPr>
          <w:color w:val="000000"/>
          <w:sz w:val="22"/>
          <w:rPrChange w:id="139" w:author="William Knapp" w:date="2015-04-02T10:15:00Z">
            <w:rPr>
              <w:color w:val="000000"/>
            </w:rPr>
          </w:rPrChange>
        </w:rPr>
        <w:t>Printed</w:t>
      </w:r>
      <w:proofErr w:type="spellEnd"/>
      <w:r w:rsidR="00474BC1" w:rsidRPr="003416FB">
        <w:rPr>
          <w:color w:val="000000"/>
          <w:sz w:val="22"/>
          <w:rPrChange w:id="140" w:author="William Knapp" w:date="2015-04-02T10:15:00Z">
            <w:rPr>
              <w:color w:val="000000"/>
            </w:rPr>
          </w:rPrChange>
        </w:rPr>
        <w:t xml:space="preserve"> Name</w:t>
      </w:r>
      <w:r w:rsidR="00D953DF" w:rsidRPr="003416FB">
        <w:rPr>
          <w:color w:val="000000"/>
          <w:sz w:val="22"/>
          <w:rPrChange w:id="141" w:author="William Knapp" w:date="2015-04-02T10:15:00Z">
            <w:rPr>
              <w:color w:val="000000"/>
            </w:rPr>
          </w:rPrChange>
        </w:rPr>
        <w:t>:____</w:t>
      </w:r>
      <w:r w:rsidR="00474BC1" w:rsidRPr="003416FB">
        <w:rPr>
          <w:color w:val="000000"/>
          <w:sz w:val="22"/>
          <w:rPrChange w:id="142" w:author="William Knapp" w:date="2015-04-02T10:15:00Z">
            <w:rPr>
              <w:color w:val="000000"/>
            </w:rPr>
          </w:rPrChange>
        </w:rPr>
        <w:t>______________________</w:t>
      </w:r>
      <w:r w:rsidR="00281729" w:rsidRPr="003416FB">
        <w:rPr>
          <w:color w:val="000000"/>
          <w:sz w:val="22"/>
          <w:rPrChange w:id="143" w:author="William Knapp" w:date="2015-04-02T10:15:00Z">
            <w:rPr>
              <w:color w:val="000000"/>
            </w:rPr>
          </w:rPrChange>
        </w:rPr>
        <w:t> Date:_______________</w:t>
      </w:r>
      <w:r w:rsidRPr="003416FB">
        <w:rPr>
          <w:color w:val="000000"/>
          <w:sz w:val="22"/>
          <w:rPrChange w:id="144" w:author="William Knapp" w:date="2015-04-02T10:15:00Z">
            <w:rPr>
              <w:color w:val="000000"/>
            </w:rPr>
          </w:rPrChange>
        </w:rPr>
        <w:t>__</w:t>
      </w:r>
      <w:r w:rsidR="00474BC1" w:rsidRPr="003416FB">
        <w:rPr>
          <w:color w:val="000000"/>
          <w:sz w:val="22"/>
          <w:rPrChange w:id="145" w:author="William Knapp" w:date="2015-04-02T10:15:00Z">
            <w:rPr>
              <w:color w:val="000000"/>
            </w:rPr>
          </w:rPrChange>
        </w:rPr>
        <w:t>_______________</w:t>
      </w:r>
      <w:r w:rsidR="002917EC" w:rsidRPr="003416FB">
        <w:rPr>
          <w:color w:val="000000"/>
          <w:sz w:val="22"/>
          <w:rPrChange w:id="146" w:author="William Knapp" w:date="2015-04-02T10:15:00Z">
            <w:rPr>
              <w:color w:val="000000"/>
            </w:rPr>
          </w:rPrChange>
        </w:rPr>
        <w:t>___</w:t>
      </w:r>
    </w:p>
    <w:p w14:paraId="6E8FF2C2" w14:textId="77777777" w:rsidR="004027FC" w:rsidRPr="003416FB" w:rsidDel="00CC2A6F" w:rsidRDefault="004027FC" w:rsidP="004027FC">
      <w:pPr>
        <w:pStyle w:val="NormalWeb"/>
        <w:spacing w:before="0" w:beforeAutospacing="0" w:after="120" w:afterAutospacing="0" w:line="480" w:lineRule="auto"/>
        <w:jc w:val="both"/>
        <w:rPr>
          <w:del w:id="147" w:author="William Knapp" w:date="2015-04-02T10:14:00Z"/>
          <w:sz w:val="22"/>
          <w:rPrChange w:id="148" w:author="William Knapp" w:date="2015-04-02T10:15:00Z">
            <w:rPr>
              <w:del w:id="149" w:author="William Knapp" w:date="2015-04-02T10:14:00Z"/>
            </w:rPr>
          </w:rPrChange>
        </w:rPr>
      </w:pPr>
      <w:r w:rsidRPr="003416FB">
        <w:rPr>
          <w:color w:val="000000"/>
          <w:sz w:val="22"/>
          <w:rPrChange w:id="150" w:author="William Knapp" w:date="2015-04-02T10:15:00Z">
            <w:rPr>
              <w:color w:val="000000"/>
            </w:rPr>
          </w:rPrChange>
        </w:rPr>
        <w:t>If you would like a copy of this form for your personal records, please inform the researcher.</w:t>
      </w:r>
    </w:p>
    <w:p w14:paraId="2360E60E" w14:textId="77777777" w:rsidR="004027FC" w:rsidRPr="00281729" w:rsidRDefault="004027FC">
      <w:pPr>
        <w:pStyle w:val="NormalWeb"/>
        <w:spacing w:before="0" w:beforeAutospacing="0" w:after="120" w:afterAutospacing="0" w:line="480" w:lineRule="auto"/>
        <w:jc w:val="both"/>
        <w:rPr>
          <w:rFonts w:hint="eastAsia"/>
        </w:rPr>
        <w:pPrChange w:id="151" w:author="William Knapp" w:date="2015-04-02T10:15:00Z">
          <w:pPr/>
        </w:pPrChange>
      </w:pPr>
    </w:p>
    <w:sectPr w:rsidR="004027FC" w:rsidRPr="00281729" w:rsidSect="003416FB">
      <w:pgSz w:w="12240" w:h="15840"/>
      <w:pgMar w:top="1170" w:right="1440" w:bottom="900" w:left="1440" w:header="720" w:footer="720" w:gutter="0"/>
      <w:cols w:space="720"/>
      <w:docGrid w:linePitch="360"/>
      <w:sectPrChange w:id="152" w:author="William Knapp" w:date="2015-04-02T10:15:00Z">
        <w:sectPr w:rsidR="004027FC" w:rsidRPr="00281729" w:rsidSect="003416FB">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illiam Knapp" w:date="2015-04-02T10:16:00Z" w:initials="WK">
    <w:p w14:paraId="0FBAF4D0" w14:textId="77777777" w:rsidR="003416FB" w:rsidRDefault="003416FB">
      <w:pPr>
        <w:pStyle w:val="CommentText"/>
        <w:rPr>
          <w:rFonts w:hint="eastAsia"/>
        </w:rPr>
      </w:pPr>
      <w:r>
        <w:rPr>
          <w:rStyle w:val="CommentReference"/>
        </w:rPr>
        <w:annotationRef/>
      </w:r>
      <w:r>
        <w:t>I’ve changed the formatting so it all fits on one page.</w:t>
      </w:r>
    </w:p>
  </w:comment>
  <w:comment w:id="47" w:author="William Knapp" w:date="2015-04-02T10:16:00Z" w:initials="WK">
    <w:p w14:paraId="124E7A33" w14:textId="77777777" w:rsidR="00CC2A6F" w:rsidRDefault="00CC2A6F">
      <w:pPr>
        <w:pStyle w:val="CommentText"/>
        <w:rPr>
          <w:rFonts w:hint="eastAsia"/>
        </w:rPr>
      </w:pPr>
      <w:r>
        <w:rPr>
          <w:rStyle w:val="CommentReference"/>
        </w:rPr>
        <w:annotationRef/>
      </w:r>
      <w:r>
        <w:t>This makes it sound like there’s a manipulation to examine different amounts of practice. It’s also true as everyone will have 2 minutes.</w:t>
      </w:r>
    </w:p>
  </w:comment>
  <w:comment w:id="48" w:author="Luke Yeaton" w:date="2015-04-02T21:14:00Z" w:initials="LY">
    <w:p w14:paraId="67B2B790" w14:textId="77777777" w:rsidR="00FF647B" w:rsidRDefault="00FF647B">
      <w:pPr>
        <w:pStyle w:val="CommentText"/>
        <w:rPr>
          <w:rFonts w:hint="eastAsia"/>
        </w:rPr>
      </w:pPr>
      <w:r>
        <w:rPr>
          <w:rStyle w:val="CommentReference"/>
          <w:rFonts w:hint="eastAsia"/>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AF4D0" w15:done="0"/>
  <w15:commentEx w15:paraId="124E7A33" w15:done="0"/>
  <w15:commentEx w15:paraId="67B2B790" w15:paraIdParent="124E7A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charset w:val="00"/>
    <w:family w:val="roman"/>
    <w:pitch w:val="variable"/>
    <w:sig w:usb0="00000001"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Yeaton">
    <w15:presenceInfo w15:providerId="Windows Live" w15:userId="575229f92a959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D0"/>
    <w:rsid w:val="0001019B"/>
    <w:rsid w:val="0001206F"/>
    <w:rsid w:val="000147F3"/>
    <w:rsid w:val="000229DE"/>
    <w:rsid w:val="00023A18"/>
    <w:rsid w:val="00030EE7"/>
    <w:rsid w:val="00030F96"/>
    <w:rsid w:val="00042B33"/>
    <w:rsid w:val="000476F9"/>
    <w:rsid w:val="00055019"/>
    <w:rsid w:val="00057AF3"/>
    <w:rsid w:val="00071CFA"/>
    <w:rsid w:val="000748D7"/>
    <w:rsid w:val="00087C25"/>
    <w:rsid w:val="00094768"/>
    <w:rsid w:val="000965A5"/>
    <w:rsid w:val="000A2FA0"/>
    <w:rsid w:val="000B11DA"/>
    <w:rsid w:val="000B4DC1"/>
    <w:rsid w:val="000C4603"/>
    <w:rsid w:val="000C51E5"/>
    <w:rsid w:val="000C5E06"/>
    <w:rsid w:val="000D0D79"/>
    <w:rsid w:val="000D1C0B"/>
    <w:rsid w:val="000D27E6"/>
    <w:rsid w:val="000E3AF9"/>
    <w:rsid w:val="000E5468"/>
    <w:rsid w:val="000E6197"/>
    <w:rsid w:val="000E70F8"/>
    <w:rsid w:val="000E7E0A"/>
    <w:rsid w:val="000F041B"/>
    <w:rsid w:val="000F3C25"/>
    <w:rsid w:val="00100BD0"/>
    <w:rsid w:val="00112FC5"/>
    <w:rsid w:val="00116D2A"/>
    <w:rsid w:val="0012214D"/>
    <w:rsid w:val="00122D3E"/>
    <w:rsid w:val="00124198"/>
    <w:rsid w:val="00127422"/>
    <w:rsid w:val="00132B7E"/>
    <w:rsid w:val="00144554"/>
    <w:rsid w:val="0015359C"/>
    <w:rsid w:val="001609AA"/>
    <w:rsid w:val="0016288A"/>
    <w:rsid w:val="00162B88"/>
    <w:rsid w:val="0016567A"/>
    <w:rsid w:val="001672FC"/>
    <w:rsid w:val="00170546"/>
    <w:rsid w:val="00180C69"/>
    <w:rsid w:val="00181155"/>
    <w:rsid w:val="00187368"/>
    <w:rsid w:val="00187785"/>
    <w:rsid w:val="00187C46"/>
    <w:rsid w:val="001924FE"/>
    <w:rsid w:val="00192B31"/>
    <w:rsid w:val="001A2B3F"/>
    <w:rsid w:val="001B2B0F"/>
    <w:rsid w:val="001B58A3"/>
    <w:rsid w:val="001B5FFC"/>
    <w:rsid w:val="001C2686"/>
    <w:rsid w:val="001C40D8"/>
    <w:rsid w:val="001D5307"/>
    <w:rsid w:val="001D6115"/>
    <w:rsid w:val="001F6121"/>
    <w:rsid w:val="0020134D"/>
    <w:rsid w:val="00211B14"/>
    <w:rsid w:val="002147C3"/>
    <w:rsid w:val="00214904"/>
    <w:rsid w:val="00221701"/>
    <w:rsid w:val="00233797"/>
    <w:rsid w:val="00234F48"/>
    <w:rsid w:val="0024430E"/>
    <w:rsid w:val="00250223"/>
    <w:rsid w:val="00260969"/>
    <w:rsid w:val="0026127E"/>
    <w:rsid w:val="00263312"/>
    <w:rsid w:val="00263C47"/>
    <w:rsid w:val="0026527E"/>
    <w:rsid w:val="00267F68"/>
    <w:rsid w:val="002735FC"/>
    <w:rsid w:val="00281729"/>
    <w:rsid w:val="002917EC"/>
    <w:rsid w:val="00291C80"/>
    <w:rsid w:val="00293428"/>
    <w:rsid w:val="002A1656"/>
    <w:rsid w:val="002A375D"/>
    <w:rsid w:val="002A587A"/>
    <w:rsid w:val="002A6256"/>
    <w:rsid w:val="002B140D"/>
    <w:rsid w:val="002B78BF"/>
    <w:rsid w:val="002C1215"/>
    <w:rsid w:val="002D18FB"/>
    <w:rsid w:val="002D3997"/>
    <w:rsid w:val="002E75E1"/>
    <w:rsid w:val="002F17FB"/>
    <w:rsid w:val="002F483A"/>
    <w:rsid w:val="00300340"/>
    <w:rsid w:val="00301ECE"/>
    <w:rsid w:val="00302D3B"/>
    <w:rsid w:val="0031242F"/>
    <w:rsid w:val="00313375"/>
    <w:rsid w:val="00313F0B"/>
    <w:rsid w:val="00320ED2"/>
    <w:rsid w:val="0032108C"/>
    <w:rsid w:val="003265C3"/>
    <w:rsid w:val="00331630"/>
    <w:rsid w:val="00337849"/>
    <w:rsid w:val="003416FB"/>
    <w:rsid w:val="00342636"/>
    <w:rsid w:val="003518E8"/>
    <w:rsid w:val="003536CB"/>
    <w:rsid w:val="00354872"/>
    <w:rsid w:val="0035581D"/>
    <w:rsid w:val="00355F0D"/>
    <w:rsid w:val="0035783B"/>
    <w:rsid w:val="003658C9"/>
    <w:rsid w:val="00374A40"/>
    <w:rsid w:val="00377D30"/>
    <w:rsid w:val="003810A0"/>
    <w:rsid w:val="00382065"/>
    <w:rsid w:val="00386C4F"/>
    <w:rsid w:val="003A178F"/>
    <w:rsid w:val="003A4821"/>
    <w:rsid w:val="003B3EC6"/>
    <w:rsid w:val="003B64EB"/>
    <w:rsid w:val="003D181B"/>
    <w:rsid w:val="003D1CA3"/>
    <w:rsid w:val="003E445B"/>
    <w:rsid w:val="003F3388"/>
    <w:rsid w:val="00400D16"/>
    <w:rsid w:val="004027FC"/>
    <w:rsid w:val="004052E5"/>
    <w:rsid w:val="00406A9B"/>
    <w:rsid w:val="00410CB2"/>
    <w:rsid w:val="004112A8"/>
    <w:rsid w:val="00416A32"/>
    <w:rsid w:val="00416FB6"/>
    <w:rsid w:val="00417480"/>
    <w:rsid w:val="004213FE"/>
    <w:rsid w:val="0042183D"/>
    <w:rsid w:val="00421B3A"/>
    <w:rsid w:val="00424A69"/>
    <w:rsid w:val="00432C04"/>
    <w:rsid w:val="004350EB"/>
    <w:rsid w:val="00442D92"/>
    <w:rsid w:val="00442EE4"/>
    <w:rsid w:val="004475AD"/>
    <w:rsid w:val="0045165C"/>
    <w:rsid w:val="0045366D"/>
    <w:rsid w:val="004541AB"/>
    <w:rsid w:val="004652E3"/>
    <w:rsid w:val="004742B4"/>
    <w:rsid w:val="0047444F"/>
    <w:rsid w:val="00474BC1"/>
    <w:rsid w:val="00476063"/>
    <w:rsid w:val="00477A98"/>
    <w:rsid w:val="0048358B"/>
    <w:rsid w:val="00491084"/>
    <w:rsid w:val="00492D86"/>
    <w:rsid w:val="004C3AE6"/>
    <w:rsid w:val="004C4AAB"/>
    <w:rsid w:val="004D190E"/>
    <w:rsid w:val="004D2AEB"/>
    <w:rsid w:val="004D3FA8"/>
    <w:rsid w:val="004D5D11"/>
    <w:rsid w:val="004D7F78"/>
    <w:rsid w:val="004E1A50"/>
    <w:rsid w:val="004E1B1F"/>
    <w:rsid w:val="004F1662"/>
    <w:rsid w:val="00503FEB"/>
    <w:rsid w:val="005041BB"/>
    <w:rsid w:val="005119E8"/>
    <w:rsid w:val="00513C84"/>
    <w:rsid w:val="00523724"/>
    <w:rsid w:val="005261D4"/>
    <w:rsid w:val="00547FB3"/>
    <w:rsid w:val="0055119C"/>
    <w:rsid w:val="005513C4"/>
    <w:rsid w:val="005569D1"/>
    <w:rsid w:val="00564372"/>
    <w:rsid w:val="00565707"/>
    <w:rsid w:val="00565D7E"/>
    <w:rsid w:val="00582DD0"/>
    <w:rsid w:val="0058499D"/>
    <w:rsid w:val="005863B1"/>
    <w:rsid w:val="005946C9"/>
    <w:rsid w:val="005A190E"/>
    <w:rsid w:val="005A4EB8"/>
    <w:rsid w:val="005A6A89"/>
    <w:rsid w:val="005C6A24"/>
    <w:rsid w:val="005D063F"/>
    <w:rsid w:val="005D4F69"/>
    <w:rsid w:val="005D75DE"/>
    <w:rsid w:val="005D7D98"/>
    <w:rsid w:val="005E2D70"/>
    <w:rsid w:val="005E7E24"/>
    <w:rsid w:val="005F0D88"/>
    <w:rsid w:val="005F2299"/>
    <w:rsid w:val="005F3ECE"/>
    <w:rsid w:val="005F4EE6"/>
    <w:rsid w:val="0060224E"/>
    <w:rsid w:val="0060579A"/>
    <w:rsid w:val="006057C5"/>
    <w:rsid w:val="006060DC"/>
    <w:rsid w:val="00613905"/>
    <w:rsid w:val="00621682"/>
    <w:rsid w:val="00624F16"/>
    <w:rsid w:val="006277AE"/>
    <w:rsid w:val="00637511"/>
    <w:rsid w:val="0064008B"/>
    <w:rsid w:val="00645358"/>
    <w:rsid w:val="00652092"/>
    <w:rsid w:val="006534FD"/>
    <w:rsid w:val="00654D88"/>
    <w:rsid w:val="00655E79"/>
    <w:rsid w:val="006576A6"/>
    <w:rsid w:val="00671B7D"/>
    <w:rsid w:val="0067336C"/>
    <w:rsid w:val="006767F2"/>
    <w:rsid w:val="00682B0D"/>
    <w:rsid w:val="00684143"/>
    <w:rsid w:val="00690F75"/>
    <w:rsid w:val="006B4D75"/>
    <w:rsid w:val="006B722C"/>
    <w:rsid w:val="006B79F4"/>
    <w:rsid w:val="006C4824"/>
    <w:rsid w:val="006C6669"/>
    <w:rsid w:val="006C70A6"/>
    <w:rsid w:val="006D0F72"/>
    <w:rsid w:val="006D2D24"/>
    <w:rsid w:val="006D3C4E"/>
    <w:rsid w:val="006D42A8"/>
    <w:rsid w:val="006D5CD2"/>
    <w:rsid w:val="006E05DA"/>
    <w:rsid w:val="006F73A7"/>
    <w:rsid w:val="00704CAE"/>
    <w:rsid w:val="007056D9"/>
    <w:rsid w:val="007078CF"/>
    <w:rsid w:val="00714C5D"/>
    <w:rsid w:val="0071509C"/>
    <w:rsid w:val="00722D3A"/>
    <w:rsid w:val="00724A35"/>
    <w:rsid w:val="00731690"/>
    <w:rsid w:val="00736976"/>
    <w:rsid w:val="00742750"/>
    <w:rsid w:val="00750F41"/>
    <w:rsid w:val="00752860"/>
    <w:rsid w:val="00752BFA"/>
    <w:rsid w:val="0076116A"/>
    <w:rsid w:val="00763307"/>
    <w:rsid w:val="0079458B"/>
    <w:rsid w:val="00794F34"/>
    <w:rsid w:val="00795DBE"/>
    <w:rsid w:val="007A03D3"/>
    <w:rsid w:val="007A62ED"/>
    <w:rsid w:val="007B09EE"/>
    <w:rsid w:val="007B0B8C"/>
    <w:rsid w:val="007B5ED8"/>
    <w:rsid w:val="007B6594"/>
    <w:rsid w:val="007C384C"/>
    <w:rsid w:val="007C6E91"/>
    <w:rsid w:val="007C755A"/>
    <w:rsid w:val="007D000A"/>
    <w:rsid w:val="007D2B04"/>
    <w:rsid w:val="007D334C"/>
    <w:rsid w:val="007D40EF"/>
    <w:rsid w:val="007D54BD"/>
    <w:rsid w:val="007E1D48"/>
    <w:rsid w:val="007E374C"/>
    <w:rsid w:val="007E3D47"/>
    <w:rsid w:val="007E3DAE"/>
    <w:rsid w:val="007E4C0F"/>
    <w:rsid w:val="007E4F3E"/>
    <w:rsid w:val="007E5047"/>
    <w:rsid w:val="007E7500"/>
    <w:rsid w:val="007F49BF"/>
    <w:rsid w:val="007F6557"/>
    <w:rsid w:val="00802ECF"/>
    <w:rsid w:val="0081478C"/>
    <w:rsid w:val="00822E27"/>
    <w:rsid w:val="008256B9"/>
    <w:rsid w:val="00826425"/>
    <w:rsid w:val="00831BFA"/>
    <w:rsid w:val="00833F5D"/>
    <w:rsid w:val="008341D0"/>
    <w:rsid w:val="00835DAD"/>
    <w:rsid w:val="0083655A"/>
    <w:rsid w:val="0083756B"/>
    <w:rsid w:val="0083758E"/>
    <w:rsid w:val="00845ABD"/>
    <w:rsid w:val="00852DB7"/>
    <w:rsid w:val="00852F19"/>
    <w:rsid w:val="00863D35"/>
    <w:rsid w:val="00872052"/>
    <w:rsid w:val="0087499B"/>
    <w:rsid w:val="0087785E"/>
    <w:rsid w:val="0088394F"/>
    <w:rsid w:val="00887CC8"/>
    <w:rsid w:val="008953FE"/>
    <w:rsid w:val="008970A2"/>
    <w:rsid w:val="008A2A89"/>
    <w:rsid w:val="008A6912"/>
    <w:rsid w:val="008B0D02"/>
    <w:rsid w:val="008C3FD6"/>
    <w:rsid w:val="008C47BC"/>
    <w:rsid w:val="008C5C63"/>
    <w:rsid w:val="008D2D72"/>
    <w:rsid w:val="008D34DE"/>
    <w:rsid w:val="008D53AE"/>
    <w:rsid w:val="008E34B7"/>
    <w:rsid w:val="008F633D"/>
    <w:rsid w:val="009044B3"/>
    <w:rsid w:val="009068DB"/>
    <w:rsid w:val="00906E0F"/>
    <w:rsid w:val="00915653"/>
    <w:rsid w:val="00920E64"/>
    <w:rsid w:val="00924364"/>
    <w:rsid w:val="009245EA"/>
    <w:rsid w:val="009313BA"/>
    <w:rsid w:val="00933006"/>
    <w:rsid w:val="00935CD5"/>
    <w:rsid w:val="009419C2"/>
    <w:rsid w:val="009424E9"/>
    <w:rsid w:val="00943956"/>
    <w:rsid w:val="00951950"/>
    <w:rsid w:val="00951ABD"/>
    <w:rsid w:val="00967FEB"/>
    <w:rsid w:val="0097150C"/>
    <w:rsid w:val="00972E6F"/>
    <w:rsid w:val="00983FC4"/>
    <w:rsid w:val="009844CD"/>
    <w:rsid w:val="00991AFE"/>
    <w:rsid w:val="00997CEE"/>
    <w:rsid w:val="009A3685"/>
    <w:rsid w:val="009B693C"/>
    <w:rsid w:val="009E18CC"/>
    <w:rsid w:val="009E5056"/>
    <w:rsid w:val="009E69B2"/>
    <w:rsid w:val="009E73FA"/>
    <w:rsid w:val="009E7D2D"/>
    <w:rsid w:val="009F739E"/>
    <w:rsid w:val="00A0037A"/>
    <w:rsid w:val="00A05349"/>
    <w:rsid w:val="00A1238C"/>
    <w:rsid w:val="00A12D96"/>
    <w:rsid w:val="00A15E54"/>
    <w:rsid w:val="00A16198"/>
    <w:rsid w:val="00A17A15"/>
    <w:rsid w:val="00A216CB"/>
    <w:rsid w:val="00A2490A"/>
    <w:rsid w:val="00A276E8"/>
    <w:rsid w:val="00A35262"/>
    <w:rsid w:val="00A37BFC"/>
    <w:rsid w:val="00A40EC5"/>
    <w:rsid w:val="00A46D74"/>
    <w:rsid w:val="00A55958"/>
    <w:rsid w:val="00A559E8"/>
    <w:rsid w:val="00A55CF7"/>
    <w:rsid w:val="00A57DF1"/>
    <w:rsid w:val="00A6769E"/>
    <w:rsid w:val="00A70303"/>
    <w:rsid w:val="00A7053F"/>
    <w:rsid w:val="00A73833"/>
    <w:rsid w:val="00A75891"/>
    <w:rsid w:val="00A77E6D"/>
    <w:rsid w:val="00A91F19"/>
    <w:rsid w:val="00AA492A"/>
    <w:rsid w:val="00AA7124"/>
    <w:rsid w:val="00AB10DF"/>
    <w:rsid w:val="00AC27E5"/>
    <w:rsid w:val="00AC3581"/>
    <w:rsid w:val="00AC3F80"/>
    <w:rsid w:val="00AC6A44"/>
    <w:rsid w:val="00AC73AF"/>
    <w:rsid w:val="00AD1EEE"/>
    <w:rsid w:val="00AD2E7E"/>
    <w:rsid w:val="00AD5651"/>
    <w:rsid w:val="00AD7AE4"/>
    <w:rsid w:val="00AE6365"/>
    <w:rsid w:val="00AE69EC"/>
    <w:rsid w:val="00AE7254"/>
    <w:rsid w:val="00AF0C5F"/>
    <w:rsid w:val="00B03600"/>
    <w:rsid w:val="00B07BB2"/>
    <w:rsid w:val="00B10C54"/>
    <w:rsid w:val="00B21A3C"/>
    <w:rsid w:val="00B21D07"/>
    <w:rsid w:val="00B2210B"/>
    <w:rsid w:val="00B22EBC"/>
    <w:rsid w:val="00B23F08"/>
    <w:rsid w:val="00B241FA"/>
    <w:rsid w:val="00B262CA"/>
    <w:rsid w:val="00B418E3"/>
    <w:rsid w:val="00B428CD"/>
    <w:rsid w:val="00B43536"/>
    <w:rsid w:val="00B44F44"/>
    <w:rsid w:val="00B451A5"/>
    <w:rsid w:val="00B475C5"/>
    <w:rsid w:val="00B5773E"/>
    <w:rsid w:val="00B63B08"/>
    <w:rsid w:val="00B65805"/>
    <w:rsid w:val="00B6649F"/>
    <w:rsid w:val="00B668D4"/>
    <w:rsid w:val="00B70643"/>
    <w:rsid w:val="00B76746"/>
    <w:rsid w:val="00B801E9"/>
    <w:rsid w:val="00B9398C"/>
    <w:rsid w:val="00B9649B"/>
    <w:rsid w:val="00BA2627"/>
    <w:rsid w:val="00BA74BF"/>
    <w:rsid w:val="00BB1FDA"/>
    <w:rsid w:val="00BB5B52"/>
    <w:rsid w:val="00BC13E2"/>
    <w:rsid w:val="00BC40BA"/>
    <w:rsid w:val="00BC5C96"/>
    <w:rsid w:val="00BC6735"/>
    <w:rsid w:val="00BC7034"/>
    <w:rsid w:val="00BD5071"/>
    <w:rsid w:val="00BD7AD8"/>
    <w:rsid w:val="00BE1871"/>
    <w:rsid w:val="00BE3BE7"/>
    <w:rsid w:val="00BE71C9"/>
    <w:rsid w:val="00BF2107"/>
    <w:rsid w:val="00BF7304"/>
    <w:rsid w:val="00C0242B"/>
    <w:rsid w:val="00C02975"/>
    <w:rsid w:val="00C0457A"/>
    <w:rsid w:val="00C0607A"/>
    <w:rsid w:val="00C060B4"/>
    <w:rsid w:val="00C0676B"/>
    <w:rsid w:val="00C06F8E"/>
    <w:rsid w:val="00C1686D"/>
    <w:rsid w:val="00C23659"/>
    <w:rsid w:val="00C253CC"/>
    <w:rsid w:val="00C26E64"/>
    <w:rsid w:val="00C2749E"/>
    <w:rsid w:val="00C367F7"/>
    <w:rsid w:val="00C37751"/>
    <w:rsid w:val="00C4388C"/>
    <w:rsid w:val="00C43BC7"/>
    <w:rsid w:val="00C441BF"/>
    <w:rsid w:val="00C47911"/>
    <w:rsid w:val="00C50DD1"/>
    <w:rsid w:val="00C5658D"/>
    <w:rsid w:val="00C72D24"/>
    <w:rsid w:val="00C7460C"/>
    <w:rsid w:val="00C808FF"/>
    <w:rsid w:val="00C862B2"/>
    <w:rsid w:val="00C903D6"/>
    <w:rsid w:val="00C93E2C"/>
    <w:rsid w:val="00C940D2"/>
    <w:rsid w:val="00C97E9C"/>
    <w:rsid w:val="00CA46CE"/>
    <w:rsid w:val="00CA6EB0"/>
    <w:rsid w:val="00CB508C"/>
    <w:rsid w:val="00CB50E7"/>
    <w:rsid w:val="00CB54C5"/>
    <w:rsid w:val="00CC2A6F"/>
    <w:rsid w:val="00CC3B3A"/>
    <w:rsid w:val="00CC3B69"/>
    <w:rsid w:val="00CC6619"/>
    <w:rsid w:val="00CD0ED6"/>
    <w:rsid w:val="00CD1787"/>
    <w:rsid w:val="00CF766D"/>
    <w:rsid w:val="00D02132"/>
    <w:rsid w:val="00D109E7"/>
    <w:rsid w:val="00D120A3"/>
    <w:rsid w:val="00D17598"/>
    <w:rsid w:val="00D27616"/>
    <w:rsid w:val="00D3149A"/>
    <w:rsid w:val="00D345FC"/>
    <w:rsid w:val="00D501A8"/>
    <w:rsid w:val="00D50EF2"/>
    <w:rsid w:val="00D567F6"/>
    <w:rsid w:val="00D5712A"/>
    <w:rsid w:val="00D61BBF"/>
    <w:rsid w:val="00D65238"/>
    <w:rsid w:val="00D700B5"/>
    <w:rsid w:val="00D71F05"/>
    <w:rsid w:val="00D739B7"/>
    <w:rsid w:val="00D76335"/>
    <w:rsid w:val="00D77D40"/>
    <w:rsid w:val="00D82DBA"/>
    <w:rsid w:val="00D83A53"/>
    <w:rsid w:val="00D83FEB"/>
    <w:rsid w:val="00D85523"/>
    <w:rsid w:val="00D86371"/>
    <w:rsid w:val="00D953DF"/>
    <w:rsid w:val="00DA3899"/>
    <w:rsid w:val="00DA4F7B"/>
    <w:rsid w:val="00DA51F9"/>
    <w:rsid w:val="00DA6012"/>
    <w:rsid w:val="00DA61A5"/>
    <w:rsid w:val="00DA6967"/>
    <w:rsid w:val="00DA6CF3"/>
    <w:rsid w:val="00DA70E3"/>
    <w:rsid w:val="00DB0520"/>
    <w:rsid w:val="00DC295A"/>
    <w:rsid w:val="00DC4FA2"/>
    <w:rsid w:val="00DC65FC"/>
    <w:rsid w:val="00DE0E35"/>
    <w:rsid w:val="00DE11A1"/>
    <w:rsid w:val="00E075EC"/>
    <w:rsid w:val="00E11915"/>
    <w:rsid w:val="00E11CA3"/>
    <w:rsid w:val="00E1771A"/>
    <w:rsid w:val="00E2523B"/>
    <w:rsid w:val="00E34856"/>
    <w:rsid w:val="00E43C30"/>
    <w:rsid w:val="00E5150D"/>
    <w:rsid w:val="00E539F4"/>
    <w:rsid w:val="00E70F54"/>
    <w:rsid w:val="00E7695C"/>
    <w:rsid w:val="00E805AA"/>
    <w:rsid w:val="00E8231E"/>
    <w:rsid w:val="00E84BE1"/>
    <w:rsid w:val="00E974E1"/>
    <w:rsid w:val="00EA2B5E"/>
    <w:rsid w:val="00EA5327"/>
    <w:rsid w:val="00EB05A9"/>
    <w:rsid w:val="00EB081D"/>
    <w:rsid w:val="00EB42EF"/>
    <w:rsid w:val="00ED3611"/>
    <w:rsid w:val="00ED5160"/>
    <w:rsid w:val="00EE3394"/>
    <w:rsid w:val="00EE4CC3"/>
    <w:rsid w:val="00EF11FC"/>
    <w:rsid w:val="00EF2479"/>
    <w:rsid w:val="00EF2C39"/>
    <w:rsid w:val="00EF7511"/>
    <w:rsid w:val="00F03016"/>
    <w:rsid w:val="00F05066"/>
    <w:rsid w:val="00F1474A"/>
    <w:rsid w:val="00F147D9"/>
    <w:rsid w:val="00F174BD"/>
    <w:rsid w:val="00F20BF5"/>
    <w:rsid w:val="00F23EF3"/>
    <w:rsid w:val="00F30893"/>
    <w:rsid w:val="00F3409A"/>
    <w:rsid w:val="00F5786B"/>
    <w:rsid w:val="00F607FF"/>
    <w:rsid w:val="00F62161"/>
    <w:rsid w:val="00F65D85"/>
    <w:rsid w:val="00F66840"/>
    <w:rsid w:val="00F74916"/>
    <w:rsid w:val="00F864DF"/>
    <w:rsid w:val="00F93106"/>
    <w:rsid w:val="00FA0737"/>
    <w:rsid w:val="00FA1E05"/>
    <w:rsid w:val="00FA3BF2"/>
    <w:rsid w:val="00FA4174"/>
    <w:rsid w:val="00FA6904"/>
    <w:rsid w:val="00FA6CC4"/>
    <w:rsid w:val="00FB13F6"/>
    <w:rsid w:val="00FB17A4"/>
    <w:rsid w:val="00FB4031"/>
    <w:rsid w:val="00FC0F15"/>
    <w:rsid w:val="00FC3674"/>
    <w:rsid w:val="00FC4484"/>
    <w:rsid w:val="00FC4B2F"/>
    <w:rsid w:val="00FC58CA"/>
    <w:rsid w:val="00FD0536"/>
    <w:rsid w:val="00FE30D0"/>
    <w:rsid w:val="00FE6DD3"/>
    <w:rsid w:val="00FF647B"/>
    <w:rsid w:val="00FF7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6BAA"/>
  <w15:docId w15:val="{DA857163-F11D-407E-B63F-A29B119A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4CD"/>
    <w:rPr>
      <w:color w:val="0000FF" w:themeColor="hyperlink"/>
      <w:u w:val="single"/>
    </w:rPr>
  </w:style>
  <w:style w:type="paragraph" w:styleId="NormalWeb">
    <w:name w:val="Normal (Web)"/>
    <w:basedOn w:val="Normal"/>
    <w:uiPriority w:val="99"/>
    <w:unhideWhenUsed/>
    <w:rsid w:val="009844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C2A6F"/>
    <w:rPr>
      <w:sz w:val="16"/>
      <w:szCs w:val="16"/>
    </w:rPr>
  </w:style>
  <w:style w:type="paragraph" w:styleId="CommentText">
    <w:name w:val="annotation text"/>
    <w:basedOn w:val="Normal"/>
    <w:link w:val="CommentTextChar"/>
    <w:uiPriority w:val="99"/>
    <w:semiHidden/>
    <w:unhideWhenUsed/>
    <w:rsid w:val="00CC2A6F"/>
    <w:pPr>
      <w:spacing w:line="240" w:lineRule="auto"/>
    </w:pPr>
    <w:rPr>
      <w:sz w:val="20"/>
      <w:szCs w:val="20"/>
    </w:rPr>
  </w:style>
  <w:style w:type="character" w:customStyle="1" w:styleId="CommentTextChar">
    <w:name w:val="Comment Text Char"/>
    <w:basedOn w:val="DefaultParagraphFont"/>
    <w:link w:val="CommentText"/>
    <w:uiPriority w:val="99"/>
    <w:semiHidden/>
    <w:rsid w:val="00CC2A6F"/>
    <w:rPr>
      <w:sz w:val="20"/>
      <w:szCs w:val="20"/>
    </w:rPr>
  </w:style>
  <w:style w:type="paragraph" w:styleId="CommentSubject">
    <w:name w:val="annotation subject"/>
    <w:basedOn w:val="CommentText"/>
    <w:next w:val="CommentText"/>
    <w:link w:val="CommentSubjectChar"/>
    <w:uiPriority w:val="99"/>
    <w:semiHidden/>
    <w:unhideWhenUsed/>
    <w:rsid w:val="00CC2A6F"/>
    <w:rPr>
      <w:b/>
      <w:bCs/>
    </w:rPr>
  </w:style>
  <w:style w:type="character" w:customStyle="1" w:styleId="CommentSubjectChar">
    <w:name w:val="Comment Subject Char"/>
    <w:basedOn w:val="CommentTextChar"/>
    <w:link w:val="CommentSubject"/>
    <w:uiPriority w:val="99"/>
    <w:semiHidden/>
    <w:rsid w:val="00CC2A6F"/>
    <w:rPr>
      <w:b/>
      <w:bCs/>
      <w:sz w:val="20"/>
      <w:szCs w:val="20"/>
    </w:rPr>
  </w:style>
  <w:style w:type="paragraph" w:styleId="BalloonText">
    <w:name w:val="Balloon Text"/>
    <w:basedOn w:val="Normal"/>
    <w:link w:val="BalloonTextChar"/>
    <w:uiPriority w:val="99"/>
    <w:semiHidden/>
    <w:unhideWhenUsed/>
    <w:rsid w:val="00CC2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49167">
      <w:bodyDiv w:val="1"/>
      <w:marLeft w:val="0"/>
      <w:marRight w:val="0"/>
      <w:marTop w:val="0"/>
      <w:marBottom w:val="0"/>
      <w:divBdr>
        <w:top w:val="none" w:sz="0" w:space="0" w:color="auto"/>
        <w:left w:val="none" w:sz="0" w:space="0" w:color="auto"/>
        <w:bottom w:val="none" w:sz="0" w:space="0" w:color="auto"/>
        <w:right w:val="none" w:sz="0" w:space="0" w:color="auto"/>
      </w:divBdr>
    </w:div>
    <w:div w:id="1220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3949</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Paul Schmidt</dc:creator>
  <cp:lastModifiedBy>Luke Yeaton</cp:lastModifiedBy>
  <cp:revision>4</cp:revision>
  <dcterms:created xsi:type="dcterms:W3CDTF">2015-04-03T04:19:00Z</dcterms:created>
  <dcterms:modified xsi:type="dcterms:W3CDTF">2015-04-13T00:53:00Z</dcterms:modified>
</cp:coreProperties>
</file>